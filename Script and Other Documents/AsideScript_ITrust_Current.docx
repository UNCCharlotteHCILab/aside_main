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DF9" w:rsidRPr="00643B30" w:rsidRDefault="001C2DF9" w:rsidP="003C34A3">
      <w:pPr>
        <w:contextualSpacing/>
        <w:rPr>
          <w:rFonts w:ascii="Times New Roman" w:hAnsi="Times New Roman" w:cs="Times New Roman"/>
        </w:rPr>
      </w:pPr>
      <w:r w:rsidRPr="00643B30">
        <w:rPr>
          <w:rFonts w:ascii="Times New Roman" w:hAnsi="Times New Roman" w:cs="Times New Roman"/>
        </w:rPr>
        <w:t>Tyler Thomas</w:t>
      </w:r>
    </w:p>
    <w:p w:rsidR="001C2DF9" w:rsidRDefault="001C2DF9" w:rsidP="003C34A3">
      <w:pPr>
        <w:contextualSpacing/>
        <w:rPr>
          <w:rFonts w:ascii="Times New Roman" w:hAnsi="Times New Roman" w:cs="Times New Roman"/>
        </w:rPr>
      </w:pPr>
      <w:r w:rsidRPr="00643B30">
        <w:rPr>
          <w:rFonts w:ascii="Times New Roman" w:hAnsi="Times New Roman" w:cs="Times New Roman"/>
        </w:rPr>
        <w:t>ASIDE Study Script</w:t>
      </w:r>
      <w:r w:rsidR="00BD7393">
        <w:rPr>
          <w:rFonts w:ascii="Times New Roman" w:hAnsi="Times New Roman" w:cs="Times New Roman"/>
        </w:rPr>
        <w:t xml:space="preserve"> </w:t>
      </w:r>
      <w:r w:rsidR="0047626C">
        <w:rPr>
          <w:rFonts w:ascii="Times New Roman" w:hAnsi="Times New Roman" w:cs="Times New Roman"/>
        </w:rPr>
        <w:t>i</w:t>
      </w:r>
      <w:r w:rsidR="00EF76DF">
        <w:rPr>
          <w:rFonts w:ascii="Times New Roman" w:hAnsi="Times New Roman" w:cs="Times New Roman"/>
        </w:rPr>
        <w:t>Trust</w:t>
      </w:r>
    </w:p>
    <w:p w:rsidR="003D527F" w:rsidRPr="00643B30" w:rsidRDefault="00BD7393" w:rsidP="003C34A3">
      <w:pPr>
        <w:contextualSpacing/>
        <w:rPr>
          <w:rFonts w:ascii="Times New Roman" w:hAnsi="Times New Roman" w:cs="Times New Roman"/>
        </w:rPr>
      </w:pPr>
      <w:r>
        <w:rPr>
          <w:rFonts w:ascii="Times New Roman" w:hAnsi="Times New Roman" w:cs="Times New Roman"/>
        </w:rPr>
        <w:t>Draft 3</w:t>
      </w:r>
    </w:p>
    <w:p w:rsidR="001C2DF9" w:rsidRPr="00643B30" w:rsidRDefault="003D527F" w:rsidP="003C34A3">
      <w:pPr>
        <w:contextualSpacing/>
        <w:rPr>
          <w:rFonts w:ascii="Times New Roman" w:hAnsi="Times New Roman" w:cs="Times New Roman"/>
        </w:rPr>
      </w:pPr>
      <w:r>
        <w:rPr>
          <w:rFonts w:ascii="Times New Roman" w:hAnsi="Times New Roman" w:cs="Times New Roman"/>
        </w:rPr>
        <w:t>2/</w:t>
      </w:r>
      <w:r w:rsidR="00BD7393">
        <w:rPr>
          <w:rFonts w:ascii="Times New Roman" w:hAnsi="Times New Roman" w:cs="Times New Roman"/>
        </w:rPr>
        <w:t>13/2015</w:t>
      </w:r>
    </w:p>
    <w:p w:rsidR="001C2DF9" w:rsidRPr="00643B30" w:rsidRDefault="001C2DF9" w:rsidP="003C34A3">
      <w:pPr>
        <w:contextualSpacing/>
        <w:rPr>
          <w:rFonts w:ascii="Times New Roman" w:hAnsi="Times New Roman" w:cs="Times New Roman"/>
        </w:rPr>
      </w:pPr>
    </w:p>
    <w:p w:rsidR="001C2DF9" w:rsidRPr="00643B30" w:rsidRDefault="00B44678" w:rsidP="003C34A3">
      <w:pPr>
        <w:contextualSpacing/>
        <w:rPr>
          <w:rFonts w:ascii="Times New Roman" w:hAnsi="Times New Roman" w:cs="Times New Roman"/>
        </w:rPr>
      </w:pPr>
      <w:r>
        <w:rPr>
          <w:rFonts w:ascii="Times New Roman" w:hAnsi="Times New Roman" w:cs="Times New Roman"/>
        </w:rPr>
        <w:t xml:space="preserve">Hi, My name is &lt;Interviewer Name&gt;. </w:t>
      </w:r>
      <w:r w:rsidR="001C2DF9" w:rsidRPr="00643B30">
        <w:rPr>
          <w:rFonts w:ascii="Times New Roman" w:hAnsi="Times New Roman" w:cs="Times New Roman"/>
        </w:rPr>
        <w:t>We</w:t>
      </w:r>
      <w:r>
        <w:rPr>
          <w:rFonts w:ascii="Times New Roman" w:hAnsi="Times New Roman" w:cs="Times New Roman"/>
        </w:rPr>
        <w:t xml:space="preserve"> </w:t>
      </w:r>
      <w:r w:rsidR="00C836D9">
        <w:rPr>
          <w:rFonts w:ascii="Times New Roman" w:hAnsi="Times New Roman" w:cs="Times New Roman"/>
        </w:rPr>
        <w:t xml:space="preserve">are studying a </w:t>
      </w:r>
      <w:r w:rsidR="00290811" w:rsidRPr="00643B30">
        <w:rPr>
          <w:rFonts w:ascii="Times New Roman" w:hAnsi="Times New Roman" w:cs="Times New Roman"/>
        </w:rPr>
        <w:t xml:space="preserve">security oriented Eclipse </w:t>
      </w:r>
      <w:proofErr w:type="spellStart"/>
      <w:r w:rsidR="00366CFD" w:rsidRPr="00643B30">
        <w:rPr>
          <w:rFonts w:ascii="Times New Roman" w:hAnsi="Times New Roman" w:cs="Times New Roman"/>
        </w:rPr>
        <w:t>plugin</w:t>
      </w:r>
      <w:proofErr w:type="spellEnd"/>
      <w:r w:rsidR="00290811" w:rsidRPr="00643B30">
        <w:rPr>
          <w:rFonts w:ascii="Times New Roman" w:hAnsi="Times New Roman" w:cs="Times New Roman"/>
        </w:rPr>
        <w:t xml:space="preserve"> called ASIDE,</w:t>
      </w:r>
      <w:r>
        <w:rPr>
          <w:rFonts w:ascii="Times New Roman" w:hAnsi="Times New Roman" w:cs="Times New Roman"/>
        </w:rPr>
        <w:t xml:space="preserve"> </w:t>
      </w:r>
      <w:r w:rsidR="00366CFD" w:rsidRPr="00643B30">
        <w:rPr>
          <w:rFonts w:ascii="Times New Roman" w:hAnsi="Times New Roman" w:cs="Times New Roman"/>
        </w:rPr>
        <w:t>and we</w:t>
      </w:r>
      <w:r w:rsidR="001C2DF9" w:rsidRPr="00643B30">
        <w:rPr>
          <w:rFonts w:ascii="Times New Roman" w:hAnsi="Times New Roman" w:cs="Times New Roman"/>
        </w:rPr>
        <w:t xml:space="preserve"> are</w:t>
      </w:r>
      <w:r>
        <w:rPr>
          <w:rFonts w:ascii="Times New Roman" w:hAnsi="Times New Roman" w:cs="Times New Roman"/>
        </w:rPr>
        <w:t xml:space="preserve"> currently</w:t>
      </w:r>
      <w:r w:rsidR="001C2DF9" w:rsidRPr="00643B30">
        <w:rPr>
          <w:rFonts w:ascii="Times New Roman" w:hAnsi="Times New Roman" w:cs="Times New Roman"/>
        </w:rPr>
        <w:t xml:space="preserve"> conduc</w:t>
      </w:r>
      <w:r w:rsidR="00366CFD" w:rsidRPr="00643B30">
        <w:rPr>
          <w:rFonts w:ascii="Times New Roman" w:hAnsi="Times New Roman" w:cs="Times New Roman"/>
        </w:rPr>
        <w:t xml:space="preserve">ting a study which examines its </w:t>
      </w:r>
      <w:r w:rsidR="001C2DF9" w:rsidRPr="00643B30">
        <w:rPr>
          <w:rFonts w:ascii="Times New Roman" w:hAnsi="Times New Roman" w:cs="Times New Roman"/>
        </w:rPr>
        <w:t xml:space="preserve">interface. We hope to learn what developers think of the interface, and how effective </w:t>
      </w:r>
      <w:r w:rsidR="00AE066C" w:rsidRPr="00643B30">
        <w:rPr>
          <w:rFonts w:ascii="Times New Roman" w:hAnsi="Times New Roman" w:cs="Times New Roman"/>
        </w:rPr>
        <w:t>ASIDE</w:t>
      </w:r>
      <w:r w:rsidR="001C2DF9" w:rsidRPr="00643B30">
        <w:rPr>
          <w:rFonts w:ascii="Times New Roman" w:hAnsi="Times New Roman" w:cs="Times New Roman"/>
        </w:rPr>
        <w:t xml:space="preserve">is at </w:t>
      </w:r>
      <w:r w:rsidR="00610517" w:rsidRPr="00643B30">
        <w:rPr>
          <w:rFonts w:ascii="Times New Roman" w:hAnsi="Times New Roman" w:cs="Times New Roman"/>
        </w:rPr>
        <w:t xml:space="preserve">aiding the developer in the detection of </w:t>
      </w:r>
      <w:r w:rsidR="001C2DF9" w:rsidRPr="00643B30">
        <w:rPr>
          <w:rFonts w:ascii="Times New Roman" w:hAnsi="Times New Roman" w:cs="Times New Roman"/>
        </w:rPr>
        <w:t>access control vulnerabilities.</w:t>
      </w:r>
      <w:r>
        <w:rPr>
          <w:rFonts w:ascii="Times New Roman" w:hAnsi="Times New Roman" w:cs="Times New Roman"/>
        </w:rPr>
        <w:t xml:space="preserve"> In lay terms, access control code</w:t>
      </w:r>
      <w:r w:rsidR="001C2DF9" w:rsidRPr="00643B30">
        <w:rPr>
          <w:rFonts w:ascii="Times New Roman" w:hAnsi="Times New Roman" w:cs="Times New Roman"/>
        </w:rPr>
        <w:t xml:space="preserve"> </w:t>
      </w:r>
      <w:r w:rsidRPr="00B44678">
        <w:rPr>
          <w:rFonts w:ascii="Times New Roman" w:hAnsi="Times New Roman" w:cs="Times New Roman"/>
        </w:rPr>
        <w:t>contr</w:t>
      </w:r>
      <w:r>
        <w:rPr>
          <w:rFonts w:ascii="Times New Roman" w:hAnsi="Times New Roman" w:cs="Times New Roman"/>
        </w:rPr>
        <w:t>ols</w:t>
      </w:r>
      <w:r w:rsidRPr="00B44678">
        <w:rPr>
          <w:rFonts w:ascii="Times New Roman" w:hAnsi="Times New Roman" w:cs="Times New Roman"/>
        </w:rPr>
        <w:t xml:space="preserve"> the access to certain data or functionality based upon who the user is or what role they are in – such as a user only being able to view his own health information, and not other people’s.</w:t>
      </w:r>
      <w:r>
        <w:rPr>
          <w:rFonts w:ascii="Times New Roman" w:hAnsi="Times New Roman" w:cs="Times New Roman"/>
        </w:rPr>
        <w:t xml:space="preserve"> Consequently</w:t>
      </w:r>
      <w:r w:rsidR="00D94C09">
        <w:rPr>
          <w:rFonts w:ascii="Times New Roman" w:hAnsi="Times New Roman" w:cs="Times New Roman"/>
        </w:rPr>
        <w:t>, access control vulnerabilities are vulnerabilities in which a user is allowed to access functionality that they were not intended to access or obtain data that they are not intended to obtain</w:t>
      </w:r>
      <w:r w:rsidR="005504A2">
        <w:rPr>
          <w:rFonts w:ascii="Times New Roman" w:hAnsi="Times New Roman" w:cs="Times New Roman"/>
        </w:rPr>
        <w:t xml:space="preserve"> without the exploitation of other vulnerabilities</w:t>
      </w:r>
      <w:r w:rsidR="00D94C09">
        <w:rPr>
          <w:rFonts w:ascii="Times New Roman" w:hAnsi="Times New Roman" w:cs="Times New Roman"/>
        </w:rPr>
        <w:t xml:space="preserve">. </w:t>
      </w:r>
      <w:r w:rsidR="00325EF2" w:rsidRPr="00643B30">
        <w:rPr>
          <w:rFonts w:ascii="Times New Roman" w:hAnsi="Times New Roman" w:cs="Times New Roman"/>
        </w:rPr>
        <w:t>To get started, please sign this consent form. It basically says that participation is voluntary, your information is protected and anonymized, and we are not</w:t>
      </w:r>
      <w:bookmarkStart w:id="0" w:name="_GoBack"/>
      <w:bookmarkEnd w:id="0"/>
      <w:r w:rsidR="00325EF2" w:rsidRPr="00643B30">
        <w:rPr>
          <w:rFonts w:ascii="Times New Roman" w:hAnsi="Times New Roman" w:cs="Times New Roman"/>
        </w:rPr>
        <w:t xml:space="preserve"> going to do anything unethical. Note that we are going to use audio and screen recording software</w:t>
      </w:r>
      <w:r w:rsidR="00290811"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(pass consent form and pen)</w:t>
      </w:r>
    </w:p>
    <w:p w:rsidR="00325EF2" w:rsidRPr="00643B30" w:rsidRDefault="00325EF2" w:rsidP="003C34A3">
      <w:pPr>
        <w:contextualSpacing/>
        <w:rPr>
          <w:rFonts w:ascii="Times New Roman" w:hAnsi="Times New Roman" w:cs="Times New Roman"/>
        </w:rPr>
      </w:pPr>
    </w:p>
    <w:p w:rsidR="002D7CE7" w:rsidRDefault="00325EF2" w:rsidP="003C34A3">
      <w:pPr>
        <w:contextualSpacing/>
        <w:rPr>
          <w:rFonts w:ascii="Times New Roman" w:hAnsi="Times New Roman" w:cs="Times New Roman"/>
        </w:rPr>
      </w:pPr>
      <w:r w:rsidRPr="00643B30">
        <w:rPr>
          <w:rFonts w:ascii="Times New Roman" w:hAnsi="Times New Roman" w:cs="Times New Roman"/>
        </w:rPr>
        <w:t>Tha</w:t>
      </w:r>
      <w:r w:rsidR="002D7CE7">
        <w:rPr>
          <w:rFonts w:ascii="Times New Roman" w:hAnsi="Times New Roman" w:cs="Times New Roman"/>
        </w:rPr>
        <w:t>nks for signing that for me. Please fill out this demographic survey.</w:t>
      </w:r>
    </w:p>
    <w:p w:rsidR="002D7CE7"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Pr>
          <w:rFonts w:ascii="Times New Roman" w:hAnsi="Times New Roman" w:cs="Times New Roman"/>
        </w:rPr>
        <w:t>(pass survey)</w:t>
      </w:r>
    </w:p>
    <w:p w:rsidR="002D7CE7" w:rsidRDefault="002D7CE7" w:rsidP="003C34A3">
      <w:pPr>
        <w:contextualSpacing/>
        <w:rPr>
          <w:rFonts w:ascii="Times New Roman" w:hAnsi="Times New Roman" w:cs="Times New Roman"/>
        </w:rPr>
      </w:pPr>
    </w:p>
    <w:p w:rsidR="00325EF2" w:rsidRPr="00643B30" w:rsidRDefault="002D7CE7" w:rsidP="003C34A3">
      <w:pPr>
        <w:contextualSpacing/>
        <w:rPr>
          <w:rFonts w:ascii="Times New Roman" w:hAnsi="Times New Roman" w:cs="Times New Roman"/>
        </w:rPr>
      </w:pPr>
      <w:r>
        <w:rPr>
          <w:rFonts w:ascii="Times New Roman" w:hAnsi="Times New Roman" w:cs="Times New Roman"/>
        </w:rPr>
        <w:t xml:space="preserve">Thanks for filling that out. </w:t>
      </w:r>
      <w:r w:rsidR="00325EF2" w:rsidRPr="00643B30">
        <w:rPr>
          <w:rFonts w:ascii="Times New Roman" w:hAnsi="Times New Roman" w:cs="Times New Roman"/>
        </w:rPr>
        <w:t xml:space="preserve"> I’m going to show you ASIDE</w:t>
      </w:r>
      <w:r>
        <w:rPr>
          <w:rFonts w:ascii="Times New Roman" w:hAnsi="Times New Roman" w:cs="Times New Roman"/>
        </w:rPr>
        <w:t xml:space="preserve"> now</w:t>
      </w:r>
      <w:r w:rsidR="00325EF2" w:rsidRPr="00643B30">
        <w:rPr>
          <w:rFonts w:ascii="Times New Roman" w:hAnsi="Times New Roman" w:cs="Times New Roman"/>
        </w:rPr>
        <w:t xml:space="preserve">. </w:t>
      </w:r>
    </w:p>
    <w:p w:rsidR="00325EF2" w:rsidRPr="00643B30" w:rsidRDefault="00325EF2" w:rsidP="003C34A3">
      <w:pPr>
        <w:contextualSpacing/>
        <w:rPr>
          <w:rFonts w:ascii="Times New Roman" w:hAnsi="Times New Roman" w:cs="Times New Roman"/>
        </w:rPr>
      </w:pPr>
    </w:p>
    <w:p w:rsidR="00325EF2" w:rsidRPr="00643B30" w:rsidRDefault="00325EF2" w:rsidP="003C34A3">
      <w:pPr>
        <w:contextualSpacing/>
        <w:rPr>
          <w:rFonts w:ascii="Times New Roman" w:hAnsi="Times New Roman" w:cs="Times New Roman"/>
        </w:rPr>
      </w:pPr>
      <w:r w:rsidRPr="00643B30">
        <w:rPr>
          <w:rFonts w:ascii="Times New Roman" w:hAnsi="Times New Roman" w:cs="Times New Roman"/>
        </w:rPr>
        <w:t>(run ASIDE, navigate to training example</w:t>
      </w:r>
      <w:r w:rsidR="007B26C2">
        <w:rPr>
          <w:rFonts w:ascii="Times New Roman" w:hAnsi="Times New Roman" w:cs="Times New Roman"/>
        </w:rPr>
        <w:t xml:space="preserve"> in </w:t>
      </w:r>
      <w:proofErr w:type="spellStart"/>
      <w:r w:rsidR="007B26C2">
        <w:rPr>
          <w:rFonts w:ascii="Times New Roman" w:hAnsi="Times New Roman" w:cs="Times New Roman"/>
        </w:rPr>
        <w:t>webroot</w:t>
      </w:r>
      <w:proofErr w:type="spellEnd"/>
      <w:r w:rsidR="007B26C2">
        <w:rPr>
          <w:rFonts w:ascii="Times New Roman" w:hAnsi="Times New Roman" w:cs="Times New Roman"/>
        </w:rPr>
        <w:t>/auth/</w:t>
      </w:r>
      <w:proofErr w:type="spellStart"/>
      <w:r w:rsidR="007B26C2">
        <w:rPr>
          <w:rFonts w:ascii="Times New Roman" w:hAnsi="Times New Roman" w:cs="Times New Roman"/>
        </w:rPr>
        <w:t>pha</w:t>
      </w:r>
      <w:proofErr w:type="spellEnd"/>
      <w:r w:rsidR="007B26C2">
        <w:rPr>
          <w:rFonts w:ascii="Times New Roman" w:hAnsi="Times New Roman" w:cs="Times New Roman"/>
        </w:rPr>
        <w:t>/adverseEventChart.java</w:t>
      </w:r>
      <w:r w:rsidRPr="00643B30">
        <w:rPr>
          <w:rFonts w:ascii="Times New Roman" w:hAnsi="Times New Roman" w:cs="Times New Roman"/>
        </w:rPr>
        <w:t>)</w:t>
      </w:r>
    </w:p>
    <w:p w:rsidR="00325EF2" w:rsidRPr="00643B30" w:rsidRDefault="00325EF2" w:rsidP="003C34A3">
      <w:pPr>
        <w:contextualSpacing/>
        <w:rPr>
          <w:rFonts w:ascii="Times New Roman" w:hAnsi="Times New Roman" w:cs="Times New Roman"/>
        </w:rPr>
      </w:pPr>
    </w:p>
    <w:p w:rsidR="00325EF2" w:rsidRPr="00643B30" w:rsidRDefault="00004DD9" w:rsidP="003C34A3">
      <w:pPr>
        <w:contextualSpacing/>
        <w:rPr>
          <w:rFonts w:ascii="Times New Roman" w:hAnsi="Times New Roman" w:cs="Times New Roman"/>
        </w:rPr>
      </w:pPr>
      <w:r w:rsidRPr="00643B30">
        <w:rPr>
          <w:rFonts w:ascii="Times New Roman" w:hAnsi="Times New Roman" w:cs="Times New Roman"/>
        </w:rPr>
        <w:t>This is a training example to help you get familiar with the way ASIDE works before we observe the real application. You can see this yellow question mark over here (point to question). This is ASIDE saying that this operation looks sensitive or is on the path of an operation that looks sensi</w:t>
      </w:r>
      <w:r w:rsidR="00E62A82" w:rsidRPr="00643B30">
        <w:rPr>
          <w:rFonts w:ascii="Times New Roman" w:hAnsi="Times New Roman" w:cs="Times New Roman"/>
        </w:rPr>
        <w:t xml:space="preserve">tive. </w:t>
      </w:r>
      <w:r w:rsidR="00642121" w:rsidRPr="00643B30">
        <w:rPr>
          <w:rFonts w:ascii="Times New Roman" w:hAnsi="Times New Roman" w:cs="Times New Roman"/>
        </w:rPr>
        <w:t xml:space="preserve">If you examine the operation, it looks like it is used to update the balance on an account. </w:t>
      </w:r>
      <w:r w:rsidR="00B12C5C" w:rsidRPr="00643B30">
        <w:rPr>
          <w:rFonts w:ascii="Times New Roman" w:hAnsi="Times New Roman" w:cs="Times New Roman"/>
        </w:rPr>
        <w:t xml:space="preserve">This code up here (highlight code) is the access control check that makes sure the user is logged in and owns the account. ASIDE is requesting that you show it where the access control is located for this sensitive operation by highlighting it. </w:t>
      </w:r>
      <w:r w:rsidR="00E62A82" w:rsidRPr="00643B30">
        <w:rPr>
          <w:rFonts w:ascii="Times New Roman" w:hAnsi="Times New Roman" w:cs="Times New Roman"/>
        </w:rPr>
        <w:t xml:space="preserve">To do that, you can </w:t>
      </w:r>
      <w:r w:rsidR="007B26C2">
        <w:rPr>
          <w:rFonts w:ascii="Times New Roman" w:hAnsi="Times New Roman" w:cs="Times New Roman"/>
        </w:rPr>
        <w:t>left click</w:t>
      </w:r>
      <w:r w:rsidR="00E62A82" w:rsidRPr="00643B30">
        <w:rPr>
          <w:rFonts w:ascii="Times New Roman" w:hAnsi="Times New Roman" w:cs="Times New Roman"/>
        </w:rPr>
        <w:t xml:space="preserve"> on the yellow question mark and look at the options.</w:t>
      </w:r>
      <w:r w:rsidR="00170477">
        <w:rPr>
          <w:rFonts w:ascii="Times New Roman" w:hAnsi="Times New Roman" w:cs="Times New Roman"/>
        </w:rPr>
        <w:t xml:space="preserve"> Please left click one time on the yellow question mark.</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wait for user to click on yellow question mark</w:t>
      </w:r>
      <w:r w:rsidRPr="00643B30">
        <w:rPr>
          <w:rFonts w:ascii="Times New Roman" w:hAnsi="Times New Roman" w:cs="Times New Roman"/>
        </w:rPr>
        <w:t>)</w:t>
      </w:r>
    </w:p>
    <w:p w:rsidR="00E62A82" w:rsidRPr="00643B30" w:rsidRDefault="00E62A82" w:rsidP="003C34A3">
      <w:pPr>
        <w:contextualSpacing/>
        <w:rPr>
          <w:rFonts w:ascii="Times New Roman" w:hAnsi="Times New Roman" w:cs="Times New Roman"/>
        </w:rPr>
      </w:pPr>
    </w:p>
    <w:p w:rsidR="00E62A82" w:rsidRPr="00643B30" w:rsidRDefault="00E62A82" w:rsidP="003C34A3">
      <w:pPr>
        <w:contextualSpacing/>
        <w:rPr>
          <w:rFonts w:ascii="Times New Roman" w:hAnsi="Times New Roman" w:cs="Times New Roman"/>
        </w:rPr>
      </w:pPr>
      <w:r w:rsidRPr="00643B30">
        <w:rPr>
          <w:rFonts w:ascii="Times New Roman" w:hAnsi="Times New Roman" w:cs="Times New Roman"/>
        </w:rPr>
        <w:t xml:space="preserve">All of the options that don't have the yellow question marks beside them are provided by eclipse and have nothing to do with ASIDE so please ignore those. This option at the top called "Add Annotation" will allow you to highlight or "annotate" the access control code. </w:t>
      </w:r>
      <w:r w:rsidR="007977ED">
        <w:rPr>
          <w:rFonts w:ascii="Times New Roman" w:hAnsi="Times New Roman" w:cs="Times New Roman"/>
        </w:rPr>
        <w:t>Please</w:t>
      </w:r>
      <w:r w:rsidR="007B26C2">
        <w:rPr>
          <w:rFonts w:ascii="Times New Roman" w:hAnsi="Times New Roman" w:cs="Times New Roman"/>
        </w:rPr>
        <w:t xml:space="preserve"> double</w:t>
      </w:r>
      <w:r w:rsidRPr="00643B30">
        <w:rPr>
          <w:rFonts w:ascii="Times New Roman" w:hAnsi="Times New Roman" w:cs="Times New Roman"/>
        </w:rPr>
        <w:t xml:space="preserve"> click it now</w:t>
      </w:r>
    </w:p>
    <w:p w:rsidR="00E62A82" w:rsidRPr="00643B30" w:rsidRDefault="00E62A82" w:rsidP="003C34A3">
      <w:pPr>
        <w:contextualSpacing/>
        <w:rPr>
          <w:rFonts w:ascii="Times New Roman" w:hAnsi="Times New Roman" w:cs="Times New Roman"/>
        </w:rPr>
      </w:pPr>
    </w:p>
    <w:p w:rsidR="00E62A82" w:rsidRPr="00643B30" w:rsidRDefault="007B26C2" w:rsidP="003C34A3">
      <w:pPr>
        <w:contextualSpacing/>
        <w:rPr>
          <w:rFonts w:ascii="Times New Roman" w:hAnsi="Times New Roman" w:cs="Times New Roman"/>
        </w:rPr>
      </w:pPr>
      <w:r>
        <w:rPr>
          <w:rFonts w:ascii="Times New Roman" w:hAnsi="Times New Roman" w:cs="Times New Roman"/>
        </w:rPr>
        <w:lastRenderedPageBreak/>
        <w:t>(</w:t>
      </w:r>
      <w:r w:rsidR="007977ED">
        <w:rPr>
          <w:rFonts w:ascii="Times New Roman" w:hAnsi="Times New Roman" w:cs="Times New Roman"/>
        </w:rPr>
        <w:t xml:space="preserve">wait for user to </w:t>
      </w:r>
      <w:r>
        <w:rPr>
          <w:rFonts w:ascii="Times New Roman" w:hAnsi="Times New Roman" w:cs="Times New Roman"/>
        </w:rPr>
        <w:t>double left click</w:t>
      </w:r>
      <w:r w:rsidR="00E62A82" w:rsidRPr="00643B30">
        <w:rPr>
          <w:rFonts w:ascii="Times New Roman" w:hAnsi="Times New Roman" w:cs="Times New Roman"/>
        </w:rPr>
        <w:t xml:space="preserve"> add annotation)</w:t>
      </w:r>
    </w:p>
    <w:p w:rsidR="00E62A82" w:rsidRPr="00643B30" w:rsidRDefault="00E62A82" w:rsidP="003C34A3">
      <w:pPr>
        <w:contextualSpacing/>
        <w:rPr>
          <w:rFonts w:ascii="Times New Roman" w:hAnsi="Times New Roman" w:cs="Times New Roman"/>
        </w:rPr>
      </w:pPr>
    </w:p>
    <w:p w:rsidR="00E62A82" w:rsidRPr="00643B30" w:rsidRDefault="00642121" w:rsidP="003C34A3">
      <w:pPr>
        <w:contextualSpacing/>
        <w:rPr>
          <w:rFonts w:ascii="Times New Roman" w:hAnsi="Times New Roman" w:cs="Times New Roman"/>
        </w:rPr>
      </w:pPr>
      <w:r w:rsidRPr="00643B30">
        <w:rPr>
          <w:rFonts w:ascii="Times New Roman" w:hAnsi="Times New Roman" w:cs="Times New Roman"/>
        </w:rPr>
        <w:t xml:space="preserve">Now ASIDE is ready </w:t>
      </w:r>
      <w:r w:rsidR="007977ED">
        <w:rPr>
          <w:rFonts w:ascii="Times New Roman" w:hAnsi="Times New Roman" w:cs="Times New Roman"/>
        </w:rPr>
        <w:t>to highlight or annotate access control checks for this sensitive operation</w:t>
      </w:r>
      <w:r w:rsidRPr="00643B30">
        <w:rPr>
          <w:rFonts w:ascii="Times New Roman" w:hAnsi="Times New Roman" w:cs="Times New Roman"/>
        </w:rPr>
        <w:t xml:space="preserve">. </w:t>
      </w:r>
      <w:r w:rsidR="007977ED">
        <w:rPr>
          <w:rFonts w:ascii="Times New Roman" w:hAnsi="Times New Roman" w:cs="Times New Roman"/>
        </w:rPr>
        <w:t>Please highlight the code you think is an access control check for this sensitive operation. When you are done, please click somewhere else in the code so aside will know you are finished highlighting.</w:t>
      </w:r>
    </w:p>
    <w:p w:rsidR="006776F4" w:rsidRPr="00643B30" w:rsidRDefault="006776F4" w:rsidP="003C34A3">
      <w:pPr>
        <w:contextualSpacing/>
        <w:rPr>
          <w:rFonts w:ascii="Times New Roman" w:hAnsi="Times New Roman" w:cs="Times New Roman"/>
        </w:rPr>
      </w:pPr>
    </w:p>
    <w:p w:rsidR="006776F4" w:rsidRPr="00643B30" w:rsidRDefault="006776F4" w:rsidP="003C34A3">
      <w:pPr>
        <w:contextualSpacing/>
        <w:rPr>
          <w:rFonts w:ascii="Times New Roman" w:hAnsi="Times New Roman" w:cs="Times New Roman"/>
        </w:rPr>
      </w:pPr>
      <w:r w:rsidRPr="00643B30">
        <w:rPr>
          <w:rFonts w:ascii="Times New Roman" w:hAnsi="Times New Roman" w:cs="Times New Roman"/>
        </w:rPr>
        <w:t>(</w:t>
      </w:r>
      <w:r w:rsidR="007977ED">
        <w:rPr>
          <w:rFonts w:ascii="Times New Roman" w:hAnsi="Times New Roman" w:cs="Times New Roman"/>
        </w:rPr>
        <w:t xml:space="preserve">wait for user to </w:t>
      </w:r>
      <w:r w:rsidRPr="00643B30">
        <w:rPr>
          <w:rFonts w:ascii="Times New Roman" w:hAnsi="Times New Roman" w:cs="Times New Roman"/>
        </w:rPr>
        <w:t>highlight code</w:t>
      </w:r>
      <w:r w:rsidR="007B26C2">
        <w:rPr>
          <w:rFonts w:ascii="Times New Roman" w:hAnsi="Times New Roman" w:cs="Times New Roman"/>
        </w:rPr>
        <w:t xml:space="preserve"> then click somewhere else in the code so aside knows the annotation is done</w:t>
      </w:r>
      <w:r w:rsidRPr="00643B30">
        <w:rPr>
          <w:rFonts w:ascii="Times New Roman" w:hAnsi="Times New Roman" w:cs="Times New Roman"/>
        </w:rPr>
        <w:t>)</w:t>
      </w:r>
    </w:p>
    <w:p w:rsidR="006776F4" w:rsidRPr="00643B30" w:rsidRDefault="006776F4" w:rsidP="003C34A3">
      <w:pPr>
        <w:contextualSpacing/>
        <w:rPr>
          <w:rFonts w:ascii="Times New Roman" w:hAnsi="Times New Roman" w:cs="Times New Roman"/>
        </w:rPr>
      </w:pPr>
    </w:p>
    <w:p w:rsidR="00E7149B" w:rsidRPr="00643B30" w:rsidRDefault="006776F4" w:rsidP="003C34A3">
      <w:pPr>
        <w:contextualSpacing/>
        <w:rPr>
          <w:rFonts w:ascii="Times New Roman" w:hAnsi="Times New Roman" w:cs="Times New Roman"/>
        </w:rPr>
      </w:pPr>
      <w:r w:rsidRPr="00643B30">
        <w:rPr>
          <w:rFonts w:ascii="Times New Roman" w:hAnsi="Times New Roman" w:cs="Times New Roman"/>
        </w:rPr>
        <w:t>Now you can see that the yellow question mark has changed to a green check with green highlighting, and you can see that a small green diamond has appeared next to the code we ju</w:t>
      </w:r>
      <w:r w:rsidR="00AB250A" w:rsidRPr="00643B30">
        <w:rPr>
          <w:rFonts w:ascii="Times New Roman" w:hAnsi="Times New Roman" w:cs="Times New Roman"/>
        </w:rPr>
        <w:t xml:space="preserve">st highlighted. The green check means that  ASIDE is happy. It is saying that the sensitive operation is now associated with an access control check.  The small green diamond simply means that this </w:t>
      </w:r>
      <w:r w:rsidR="00080A3C" w:rsidRPr="00643B30">
        <w:rPr>
          <w:rFonts w:ascii="Times New Roman" w:hAnsi="Times New Roman" w:cs="Times New Roman"/>
        </w:rPr>
        <w:t xml:space="preserve">code </w:t>
      </w:r>
      <w:r w:rsidR="00AB250A" w:rsidRPr="00643B30">
        <w:rPr>
          <w:rFonts w:ascii="Times New Roman" w:hAnsi="Times New Roman" w:cs="Times New Roman"/>
        </w:rPr>
        <w:t xml:space="preserve">has been marked as an access control check. </w:t>
      </w:r>
    </w:p>
    <w:p w:rsidR="00E7149B" w:rsidRPr="00643B30" w:rsidRDefault="00E7149B" w:rsidP="003C34A3">
      <w:pPr>
        <w:contextualSpacing/>
        <w:rPr>
          <w:rFonts w:ascii="Times New Roman" w:hAnsi="Times New Roman" w:cs="Times New Roman"/>
        </w:rPr>
      </w:pPr>
    </w:p>
    <w:p w:rsidR="00AA0016" w:rsidRPr="00643B30" w:rsidRDefault="00533FA3" w:rsidP="00533FA3">
      <w:pPr>
        <w:contextualSpacing/>
        <w:rPr>
          <w:rFonts w:ascii="Times New Roman" w:hAnsi="Times New Roman" w:cs="Times New Roman"/>
        </w:rPr>
      </w:pPr>
      <w:r>
        <w:rPr>
          <w:rFonts w:ascii="Times New Roman" w:hAnsi="Times New Roman" w:cs="Times New Roman"/>
        </w:rPr>
        <w:t>If you feel that you</w:t>
      </w:r>
      <w:r w:rsidR="00AA0016" w:rsidRPr="00643B30">
        <w:rPr>
          <w:rFonts w:ascii="Times New Roman" w:hAnsi="Times New Roman" w:cs="Times New Roman"/>
        </w:rPr>
        <w:t xml:space="preserve"> want to add more annotations to </w:t>
      </w:r>
      <w:r>
        <w:rPr>
          <w:rFonts w:ascii="Times New Roman" w:hAnsi="Times New Roman" w:cs="Times New Roman"/>
        </w:rPr>
        <w:t>this check, you can do it by clicking on the green check and double clicking the "Add Annotation" option.</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Y</w:t>
      </w:r>
      <w:r w:rsidR="00533FA3">
        <w:rPr>
          <w:rFonts w:ascii="Times New Roman" w:hAnsi="Times New Roman" w:cs="Times New Roman"/>
        </w:rPr>
        <w:t xml:space="preserve">ou </w:t>
      </w:r>
      <w:r w:rsidR="00E7149B" w:rsidRPr="00643B30">
        <w:rPr>
          <w:rFonts w:ascii="Times New Roman" w:hAnsi="Times New Roman" w:cs="Times New Roman"/>
        </w:rPr>
        <w:t>can also see what code the annotation is associat</w:t>
      </w:r>
      <w:r w:rsidR="00533FA3">
        <w:rPr>
          <w:rFonts w:ascii="Times New Roman" w:hAnsi="Times New Roman" w:cs="Times New Roman"/>
        </w:rPr>
        <w:t>ed with simply by clicking on the annotation, represented by a green diamond</w:t>
      </w:r>
      <w:r>
        <w:rPr>
          <w:rFonts w:ascii="Times New Roman" w:hAnsi="Times New Roman" w:cs="Times New Roman"/>
        </w:rPr>
        <w:t>,</w:t>
      </w:r>
      <w:r w:rsidR="00533FA3">
        <w:rPr>
          <w:rFonts w:ascii="Times New Roman" w:hAnsi="Times New Roman" w:cs="Times New Roman"/>
        </w:rPr>
        <w:t xml:space="preserve"> and viewing the popup.</w:t>
      </w:r>
      <w:r>
        <w:rPr>
          <w:rFonts w:ascii="Times New Roman" w:hAnsi="Times New Roman" w:cs="Times New Roman"/>
        </w:rPr>
        <w:t xml:space="preserve"> Please click on the green diamond annotation and observe the popup.</w:t>
      </w:r>
    </w:p>
    <w:p w:rsidR="00E7149B" w:rsidRPr="00643B30" w:rsidRDefault="00E7149B" w:rsidP="003C34A3">
      <w:pPr>
        <w:contextualSpacing/>
        <w:rPr>
          <w:rFonts w:ascii="Times New Roman" w:hAnsi="Times New Roman" w:cs="Times New Roman"/>
        </w:rPr>
      </w:pPr>
    </w:p>
    <w:p w:rsidR="00427D02" w:rsidRPr="00643B30" w:rsidRDefault="007B26C2" w:rsidP="003C34A3">
      <w:pPr>
        <w:contextualSpacing/>
        <w:rPr>
          <w:rFonts w:ascii="Times New Roman" w:hAnsi="Times New Roman" w:cs="Times New Roman"/>
        </w:rPr>
      </w:pPr>
      <w:r>
        <w:rPr>
          <w:rFonts w:ascii="Times New Roman" w:hAnsi="Times New Roman" w:cs="Times New Roman"/>
        </w:rPr>
        <w:t>(</w:t>
      </w:r>
      <w:r w:rsidR="00427D02">
        <w:rPr>
          <w:rFonts w:ascii="Times New Roman" w:hAnsi="Times New Roman" w:cs="Times New Roman"/>
        </w:rPr>
        <w:t xml:space="preserve">wait for user to </w:t>
      </w:r>
      <w:r>
        <w:rPr>
          <w:rFonts w:ascii="Times New Roman" w:hAnsi="Times New Roman" w:cs="Times New Roman"/>
        </w:rPr>
        <w:t>click on green diamond annotation</w:t>
      </w:r>
      <w:r w:rsidR="00E7149B" w:rsidRPr="00643B30">
        <w:rPr>
          <w:rFonts w:ascii="Times New Roman" w:hAnsi="Times New Roman" w:cs="Times New Roman"/>
        </w:rPr>
        <w:t xml:space="preserve"> and show window)</w:t>
      </w:r>
    </w:p>
    <w:p w:rsidR="00E7149B" w:rsidRPr="00643B30" w:rsidRDefault="00E7149B" w:rsidP="003C34A3">
      <w:pPr>
        <w:contextualSpacing/>
        <w:rPr>
          <w:rFonts w:ascii="Times New Roman" w:hAnsi="Times New Roman" w:cs="Times New Roman"/>
        </w:rPr>
      </w:pPr>
    </w:p>
    <w:p w:rsidR="00E7149B" w:rsidRPr="00643B30" w:rsidRDefault="00427D02" w:rsidP="003C34A3">
      <w:pPr>
        <w:contextualSpacing/>
        <w:rPr>
          <w:rFonts w:ascii="Times New Roman" w:hAnsi="Times New Roman" w:cs="Times New Roman"/>
        </w:rPr>
      </w:pPr>
      <w:r>
        <w:rPr>
          <w:rFonts w:ascii="Times New Roman" w:hAnsi="Times New Roman" w:cs="Times New Roman"/>
        </w:rPr>
        <w:t>If you</w:t>
      </w:r>
      <w:r w:rsidR="00E7149B" w:rsidRPr="00643B30">
        <w:rPr>
          <w:rFonts w:ascii="Times New Roman" w:hAnsi="Times New Roman" w:cs="Times New Roman"/>
        </w:rPr>
        <w:t xml:space="preserve"> double click the first option</w:t>
      </w:r>
      <w:r>
        <w:rPr>
          <w:rFonts w:ascii="Times New Roman" w:hAnsi="Times New Roman" w:cs="Times New Roman"/>
        </w:rPr>
        <w:t xml:space="preserve"> (the title)</w:t>
      </w:r>
      <w:r w:rsidR="00E7149B" w:rsidRPr="00643B30">
        <w:rPr>
          <w:rFonts w:ascii="Times New Roman" w:hAnsi="Times New Roman" w:cs="Times New Roman"/>
        </w:rPr>
        <w:t>, ASIDE will open the file containing the associated sensitive operation, navigate to the se</w:t>
      </w:r>
      <w:r>
        <w:rPr>
          <w:rFonts w:ascii="Times New Roman" w:hAnsi="Times New Roman" w:cs="Times New Roman"/>
        </w:rPr>
        <w:t>nsitive operation, and select for you</w:t>
      </w:r>
      <w:r w:rsidR="00E7149B" w:rsidRPr="00643B30">
        <w:rPr>
          <w:rFonts w:ascii="Times New Roman" w:hAnsi="Times New Roman" w:cs="Times New Roman"/>
        </w:rPr>
        <w:t>. Like this:</w:t>
      </w:r>
    </w:p>
    <w:p w:rsidR="00E7149B" w:rsidRPr="00643B30" w:rsidRDefault="00E7149B" w:rsidP="003C34A3">
      <w:pPr>
        <w:contextualSpacing/>
        <w:rPr>
          <w:rFonts w:ascii="Times New Roman" w:hAnsi="Times New Roman" w:cs="Times New Roman"/>
        </w:rPr>
      </w:pPr>
    </w:p>
    <w:p w:rsidR="00E7149B" w:rsidRPr="00643B30" w:rsidRDefault="00E7149B"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wait for user to double click the title</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AA0016" w:rsidP="003C34A3">
      <w:pPr>
        <w:contextualSpacing/>
        <w:rPr>
          <w:rFonts w:ascii="Times New Roman" w:hAnsi="Times New Roman" w:cs="Times New Roman"/>
        </w:rPr>
      </w:pPr>
      <w:r w:rsidRPr="00643B30">
        <w:rPr>
          <w:rFonts w:ascii="Times New Roman" w:hAnsi="Times New Roman" w:cs="Times New Roman"/>
        </w:rPr>
        <w:t>Let's say that</w:t>
      </w:r>
      <w:r w:rsidR="00E7149B" w:rsidRPr="00643B30">
        <w:rPr>
          <w:rFonts w:ascii="Times New Roman" w:hAnsi="Times New Roman" w:cs="Times New Roman"/>
        </w:rPr>
        <w:t xml:space="preserve"> after some review. It looks like making this annotation was a </w:t>
      </w:r>
      <w:r w:rsidR="00427D02">
        <w:rPr>
          <w:rFonts w:ascii="Times New Roman" w:hAnsi="Times New Roman" w:cs="Times New Roman"/>
        </w:rPr>
        <w:t>mistake. Perhaps you</w:t>
      </w:r>
      <w:r w:rsidRPr="00643B30">
        <w:rPr>
          <w:rFonts w:ascii="Times New Roman" w:hAnsi="Times New Roman" w:cs="Times New Roman"/>
        </w:rPr>
        <w:t xml:space="preserve"> highlighted the wrong thing. </w:t>
      </w:r>
      <w:r w:rsidR="00427D02">
        <w:rPr>
          <w:rFonts w:ascii="Times New Roman" w:hAnsi="Times New Roman" w:cs="Times New Roman"/>
        </w:rPr>
        <w:t>The annotation can be deleted by left clicking on the annotation, represented by a green diamond, and double clicking "delete annotation."</w:t>
      </w:r>
      <w:r w:rsidR="001B63DC">
        <w:rPr>
          <w:rFonts w:ascii="Times New Roman" w:hAnsi="Times New Roman" w:cs="Times New Roman"/>
        </w:rPr>
        <w:t xml:space="preserve"> Please do this now.</w:t>
      </w:r>
    </w:p>
    <w:p w:rsidR="00AA0016" w:rsidRPr="00643B30" w:rsidRDefault="00AA0016" w:rsidP="003C34A3">
      <w:pPr>
        <w:contextualSpacing/>
        <w:rPr>
          <w:rFonts w:ascii="Times New Roman" w:hAnsi="Times New Roman" w:cs="Times New Roman"/>
        </w:rPr>
      </w:pPr>
    </w:p>
    <w:p w:rsidR="00AA0016" w:rsidRDefault="00AA0016" w:rsidP="003C34A3">
      <w:pPr>
        <w:contextualSpacing/>
        <w:rPr>
          <w:rFonts w:ascii="Times New Roman" w:hAnsi="Times New Roman" w:cs="Times New Roman"/>
        </w:rPr>
      </w:pPr>
      <w:r w:rsidRPr="00643B30">
        <w:rPr>
          <w:rFonts w:ascii="Times New Roman" w:hAnsi="Times New Roman" w:cs="Times New Roman"/>
        </w:rPr>
        <w:t>(</w:t>
      </w:r>
      <w:r w:rsidR="00427D02">
        <w:rPr>
          <w:rFonts w:ascii="Times New Roman" w:hAnsi="Times New Roman" w:cs="Times New Roman"/>
        </w:rPr>
        <w:t xml:space="preserve">wait for user to </w:t>
      </w:r>
      <w:r w:rsidR="007B26C2">
        <w:rPr>
          <w:rFonts w:ascii="Times New Roman" w:hAnsi="Times New Roman" w:cs="Times New Roman"/>
        </w:rPr>
        <w:t>left click on the green diamond annotation and double click delete annotation</w:t>
      </w:r>
      <w:r w:rsidRPr="00643B30">
        <w:rPr>
          <w:rFonts w:ascii="Times New Roman" w:hAnsi="Times New Roman" w:cs="Times New Roman"/>
        </w:rPr>
        <w:t>)</w:t>
      </w:r>
    </w:p>
    <w:p w:rsidR="00AA0016" w:rsidRPr="00643B30" w:rsidRDefault="00AA0016" w:rsidP="003C34A3">
      <w:pPr>
        <w:contextualSpacing/>
        <w:rPr>
          <w:rFonts w:ascii="Times New Roman" w:hAnsi="Times New Roman" w:cs="Times New Roman"/>
        </w:rPr>
      </w:pPr>
    </w:p>
    <w:p w:rsidR="00AA0016" w:rsidRPr="00643B30" w:rsidRDefault="006061FA" w:rsidP="003C34A3">
      <w:pPr>
        <w:contextualSpacing/>
        <w:rPr>
          <w:rFonts w:ascii="Times New Roman" w:hAnsi="Times New Roman" w:cs="Times New Roman"/>
        </w:rPr>
      </w:pPr>
      <w:r>
        <w:rPr>
          <w:rFonts w:ascii="Times New Roman" w:hAnsi="Times New Roman" w:cs="Times New Roman"/>
        </w:rPr>
        <w:t xml:space="preserve">Note that if </w:t>
      </w:r>
      <w:r w:rsidR="008C4220">
        <w:rPr>
          <w:rFonts w:ascii="Times New Roman" w:hAnsi="Times New Roman" w:cs="Times New Roman"/>
        </w:rPr>
        <w:t>ASIDE detects a problem with access control</w:t>
      </w:r>
      <w:r w:rsidR="005B0AA4">
        <w:rPr>
          <w:rFonts w:ascii="Times New Roman" w:hAnsi="Times New Roman" w:cs="Times New Roman"/>
        </w:rPr>
        <w:t xml:space="preserve"> and believes it has a very good chance of being vulnerable,</w:t>
      </w:r>
      <w:r>
        <w:rPr>
          <w:rFonts w:ascii="Times New Roman" w:hAnsi="Times New Roman" w:cs="Times New Roman"/>
        </w:rPr>
        <w:t xml:space="preserve"> it will display a red </w:t>
      </w:r>
      <w:r w:rsidR="005B0AA4">
        <w:rPr>
          <w:rFonts w:ascii="Times New Roman" w:hAnsi="Times New Roman" w:cs="Times New Roman"/>
        </w:rPr>
        <w:t>flag</w:t>
      </w:r>
      <w:r>
        <w:rPr>
          <w:rFonts w:ascii="Times New Roman" w:hAnsi="Times New Roman" w:cs="Times New Roman"/>
        </w:rPr>
        <w:t xml:space="preserve">. They are very similar to yellow question marks, and they can be annotated as such. However, ASIDE is much more confident that they are actually vulnerabilities. </w:t>
      </w:r>
      <w:r w:rsidR="00E7149B" w:rsidRPr="00643B30">
        <w:rPr>
          <w:rFonts w:ascii="Times New Roman" w:hAnsi="Times New Roman" w:cs="Times New Roman"/>
        </w:rPr>
        <w:t xml:space="preserve">That's pretty much it. </w:t>
      </w:r>
      <w:r w:rsidR="000177E3" w:rsidRPr="00643B30">
        <w:rPr>
          <w:rFonts w:ascii="Times New Roman" w:hAnsi="Times New Roman" w:cs="Times New Roman"/>
        </w:rPr>
        <w:t xml:space="preserve">Please play with the </w:t>
      </w:r>
      <w:proofErr w:type="spellStart"/>
      <w:r w:rsidR="000177E3" w:rsidRPr="00643B30">
        <w:rPr>
          <w:rFonts w:ascii="Times New Roman" w:hAnsi="Times New Roman" w:cs="Times New Roman"/>
        </w:rPr>
        <w:t>traniner</w:t>
      </w:r>
      <w:proofErr w:type="spellEnd"/>
      <w:r w:rsidR="000177E3" w:rsidRPr="00643B30">
        <w:rPr>
          <w:rFonts w:ascii="Times New Roman" w:hAnsi="Times New Roman" w:cs="Times New Roman"/>
        </w:rPr>
        <w:t xml:space="preserve"> example, let me know if you have any questions. When you feel you understand the trainer and wish to continue, let me know and we will continue.</w:t>
      </w:r>
    </w:p>
    <w:p w:rsidR="000177E3" w:rsidRPr="00643B30" w:rsidRDefault="000177E3" w:rsidP="003C34A3">
      <w:pPr>
        <w:contextualSpacing/>
        <w:rPr>
          <w:rFonts w:ascii="Times New Roman" w:hAnsi="Times New Roman" w:cs="Times New Roman"/>
        </w:rPr>
      </w:pPr>
    </w:p>
    <w:p w:rsidR="000177E3" w:rsidRDefault="001B072B" w:rsidP="003C34A3">
      <w:pPr>
        <w:contextualSpacing/>
        <w:rPr>
          <w:rFonts w:ascii="Times New Roman" w:hAnsi="Times New Roman" w:cs="Times New Roman"/>
        </w:rPr>
      </w:pPr>
      <w:r w:rsidRPr="00643B30">
        <w:rPr>
          <w:rFonts w:ascii="Times New Roman" w:hAnsi="Times New Roman" w:cs="Times New Roman"/>
        </w:rPr>
        <w:lastRenderedPageBreak/>
        <w:t>(answer questions. When ready, continue)</w:t>
      </w:r>
    </w:p>
    <w:p w:rsidR="002D7CE7" w:rsidRDefault="002D7CE7" w:rsidP="003C34A3">
      <w:pPr>
        <w:contextualSpacing/>
        <w:rPr>
          <w:rFonts w:ascii="Times New Roman" w:hAnsi="Times New Roman" w:cs="Times New Roman"/>
        </w:rPr>
      </w:pPr>
    </w:p>
    <w:p w:rsidR="002D7CE7" w:rsidRPr="00643B30" w:rsidRDefault="002D7CE7" w:rsidP="003C34A3">
      <w:pPr>
        <w:contextualSpacing/>
        <w:rPr>
          <w:rFonts w:ascii="Times New Roman" w:hAnsi="Times New Roman" w:cs="Times New Roman"/>
        </w:rPr>
      </w:pPr>
      <w:r w:rsidRPr="00643B30">
        <w:rPr>
          <w:rFonts w:ascii="Times New Roman" w:hAnsi="Times New Roman" w:cs="Times New Roman"/>
        </w:rPr>
        <w:t>I’m going to start the recorder now.</w:t>
      </w:r>
    </w:p>
    <w:p w:rsidR="002D7CE7" w:rsidRPr="00643B30" w:rsidRDefault="002D7CE7" w:rsidP="003C34A3">
      <w:pPr>
        <w:contextualSpacing/>
        <w:rPr>
          <w:rFonts w:ascii="Times New Roman" w:hAnsi="Times New Roman" w:cs="Times New Roman"/>
        </w:rPr>
      </w:pPr>
    </w:p>
    <w:p w:rsidR="002D7CE7" w:rsidRDefault="002D7CE7" w:rsidP="003C34A3">
      <w:pPr>
        <w:contextualSpacing/>
        <w:rPr>
          <w:rFonts w:ascii="Times New Roman" w:hAnsi="Times New Roman" w:cs="Times New Roman"/>
        </w:rPr>
      </w:pPr>
      <w:r w:rsidRPr="00643B30">
        <w:rPr>
          <w:rFonts w:ascii="Times New Roman" w:hAnsi="Times New Roman" w:cs="Times New Roman"/>
        </w:rPr>
        <w:t>(start recorder</w:t>
      </w:r>
      <w:r>
        <w:rPr>
          <w:rFonts w:ascii="Times New Roman" w:hAnsi="Times New Roman" w:cs="Times New Roman"/>
        </w:rPr>
        <w:t xml:space="preserve"> and screen recording software</w:t>
      </w:r>
      <w:r w:rsidRPr="00643B30">
        <w:rPr>
          <w:rFonts w:ascii="Times New Roman" w:hAnsi="Times New Roman" w:cs="Times New Roman"/>
        </w:rPr>
        <w:t>)</w:t>
      </w:r>
    </w:p>
    <w:p w:rsidR="002D7CE7" w:rsidRPr="00643B30" w:rsidRDefault="002D7CE7"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(navigate to </w:t>
      </w:r>
      <w:r w:rsidR="00917F7A">
        <w:rPr>
          <w:rFonts w:ascii="Times New Roman" w:hAnsi="Times New Roman" w:cs="Times New Roman"/>
        </w:rPr>
        <w:t>auth/admin/editNDCodes.java</w:t>
      </w:r>
      <w:r w:rsidRPr="00643B30">
        <w:rPr>
          <w:rFonts w:ascii="Times New Roman" w:hAnsi="Times New Roman" w:cs="Times New Roman"/>
        </w:rPr>
        <w:t>)</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 xml:space="preserve">This </w:t>
      </w:r>
      <w:r w:rsidR="00917F7A">
        <w:rPr>
          <w:rFonts w:ascii="Times New Roman" w:hAnsi="Times New Roman" w:cs="Times New Roman"/>
        </w:rPr>
        <w:t>is used for editing ND Codes, which are drug names</w:t>
      </w:r>
      <w:r w:rsidRPr="00643B30">
        <w:rPr>
          <w:rFonts w:ascii="Times New Roman" w:hAnsi="Times New Roman" w:cs="Times New Roman"/>
        </w:rPr>
        <w:t xml:space="preserve">. Please use ASIDE to annotate the access control logic for the sensitive operation. </w:t>
      </w:r>
      <w:r w:rsidR="0062738B" w:rsidRPr="00643B30">
        <w:rPr>
          <w:rFonts w:ascii="Times New Roman" w:hAnsi="Times New Roman" w:cs="Times New Roman"/>
        </w:rPr>
        <w:t xml:space="preserve"> If you have any questions about the code, feel free to ask.</w:t>
      </w:r>
    </w:p>
    <w:p w:rsidR="001B072B" w:rsidRPr="00643B30" w:rsidRDefault="001B072B" w:rsidP="003C34A3">
      <w:pPr>
        <w:contextualSpacing/>
        <w:rPr>
          <w:rFonts w:ascii="Times New Roman" w:hAnsi="Times New Roman" w:cs="Times New Roman"/>
        </w:rPr>
      </w:pPr>
    </w:p>
    <w:p w:rsidR="001B072B" w:rsidRPr="00643B30" w:rsidRDefault="001B072B" w:rsidP="003C34A3">
      <w:pPr>
        <w:contextualSpacing/>
        <w:rPr>
          <w:rFonts w:ascii="Times New Roman" w:hAnsi="Times New Roman" w:cs="Times New Roman"/>
        </w:rPr>
      </w:pPr>
      <w:r w:rsidRPr="00643B30">
        <w:rPr>
          <w:rFonts w:ascii="Times New Roman" w:hAnsi="Times New Roman" w:cs="Times New Roman"/>
        </w:rPr>
        <w:t>(wait)</w:t>
      </w:r>
    </w:p>
    <w:p w:rsidR="001B072B" w:rsidRPr="00643B30" w:rsidRDefault="001B072B" w:rsidP="003C34A3">
      <w:pPr>
        <w:contextualSpacing/>
        <w:rPr>
          <w:rFonts w:ascii="Times New Roman" w:hAnsi="Times New Roman" w:cs="Times New Roman"/>
        </w:rPr>
      </w:pPr>
    </w:p>
    <w:p w:rsidR="001B072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3C34A3" w:rsidP="003C34A3">
      <w:pPr>
        <w:contextualSpacing/>
        <w:rPr>
          <w:rFonts w:ascii="Times New Roman" w:hAnsi="Times New Roman" w:cs="Times New Roman"/>
        </w:rPr>
      </w:pPr>
      <w:r>
        <w:rPr>
          <w:rFonts w:ascii="Times New Roman" w:hAnsi="Times New Roman" w:cs="Times New Roman"/>
        </w:rPr>
        <w:t>(navigate to auth/admin/addER.java</w:t>
      </w:r>
      <w:r w:rsidR="0062738B"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emergency responder users</w:t>
      </w:r>
      <w:r w:rsidRPr="00643B30">
        <w:rPr>
          <w:rFonts w:ascii="Times New Roman" w:hAnsi="Times New Roman" w:cs="Times New Roman"/>
        </w:rPr>
        <w:t xml:space="preserve">. Please use ASIDE to annotate the access control logic for the sensitive operation. </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E3D57" w:rsidRDefault="005E3D57" w:rsidP="003C34A3">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(navigate to auth/admin/addHCP.java</w:t>
      </w:r>
      <w:r w:rsidRPr="00643B30">
        <w:rPr>
          <w:rFonts w:ascii="Times New Roman" w:hAnsi="Times New Roman" w:cs="Times New Roman"/>
        </w:rPr>
        <w:t>)</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Pr>
          <w:rFonts w:ascii="Times New Roman" w:hAnsi="Times New Roman" w:cs="Times New Roman"/>
        </w:rPr>
        <w:t xml:space="preserve">This is used for adding health care provider users, or medical doctors. </w:t>
      </w:r>
      <w:r w:rsidRPr="00643B30">
        <w:rPr>
          <w:rFonts w:ascii="Times New Roman" w:hAnsi="Times New Roman" w:cs="Times New Roman"/>
        </w:rPr>
        <w:t xml:space="preserve">Please use ASIDE to annotate the access control logic for the sensitive operation. </w:t>
      </w:r>
    </w:p>
    <w:p w:rsidR="005E3D57" w:rsidRPr="00643B30" w:rsidRDefault="005E3D57" w:rsidP="005E3D57">
      <w:pPr>
        <w:contextualSpacing/>
        <w:rPr>
          <w:rFonts w:ascii="Times New Roman" w:hAnsi="Times New Roman" w:cs="Times New Roman"/>
        </w:rPr>
      </w:pPr>
    </w:p>
    <w:p w:rsidR="005E3D57" w:rsidRPr="00643B30" w:rsidRDefault="005E3D57" w:rsidP="005E3D57">
      <w:pPr>
        <w:contextualSpacing/>
        <w:rPr>
          <w:rFonts w:ascii="Times New Roman" w:hAnsi="Times New Roman" w:cs="Times New Roman"/>
        </w:rPr>
      </w:pPr>
      <w:r w:rsidRPr="00643B30">
        <w:rPr>
          <w:rFonts w:ascii="Times New Roman" w:hAnsi="Times New Roman" w:cs="Times New Roman"/>
        </w:rPr>
        <w:t>(wait)</w:t>
      </w:r>
    </w:p>
    <w:p w:rsidR="005E3D57" w:rsidRPr="00643B30" w:rsidRDefault="005E3D57" w:rsidP="005E3D57">
      <w:pPr>
        <w:contextualSpacing/>
        <w:rPr>
          <w:rFonts w:ascii="Times New Roman" w:hAnsi="Times New Roman" w:cs="Times New Roman"/>
        </w:rPr>
      </w:pPr>
    </w:p>
    <w:p w:rsidR="005E3D57" w:rsidRPr="00643B30" w:rsidRDefault="005E3D57"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(navigate to </w:t>
      </w:r>
      <w:r w:rsidR="003C34A3">
        <w:rPr>
          <w:rFonts w:ascii="Times New Roman" w:hAnsi="Times New Roman" w:cs="Times New Roman"/>
        </w:rPr>
        <w:t>auth/admin/addPHA.java</w:t>
      </w:r>
      <w:r w:rsidRPr="00643B30">
        <w:rPr>
          <w:rFonts w:ascii="Times New Roman" w:hAnsi="Times New Roman" w:cs="Times New Roman"/>
        </w:rPr>
        <w: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 xml:space="preserve">This is </w:t>
      </w:r>
      <w:r w:rsidR="003C34A3">
        <w:rPr>
          <w:rFonts w:ascii="Times New Roman" w:hAnsi="Times New Roman" w:cs="Times New Roman"/>
        </w:rPr>
        <w:t>used for adding pharmacist users</w:t>
      </w:r>
      <w:r w:rsidRPr="00643B30">
        <w:rPr>
          <w:rFonts w:ascii="Times New Roman" w:hAnsi="Times New Roman" w:cs="Times New Roman"/>
        </w:rPr>
        <w:t xml:space="preserve">. Please use ASIDE to annotate the access control logic for the </w:t>
      </w:r>
      <w:r w:rsidR="00324769">
        <w:rPr>
          <w:rFonts w:ascii="Times New Roman" w:hAnsi="Times New Roman" w:cs="Times New Roman"/>
        </w:rPr>
        <w:t>sensitive operation.</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r w:rsidRPr="00643B30">
        <w:rPr>
          <w:rFonts w:ascii="Times New Roman" w:hAnsi="Times New Roman" w:cs="Times New Roman"/>
        </w:rPr>
        <w:t>(wait)</w:t>
      </w:r>
    </w:p>
    <w:p w:rsidR="0062738B" w:rsidRPr="00643B30" w:rsidRDefault="0062738B" w:rsidP="003C34A3">
      <w:pPr>
        <w:contextualSpacing/>
        <w:rPr>
          <w:rFonts w:ascii="Times New Roman" w:hAnsi="Times New Roman" w:cs="Times New Roman"/>
        </w:rPr>
      </w:pPr>
    </w:p>
    <w:p w:rsidR="0062738B" w:rsidRPr="00643B30"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62738B" w:rsidRPr="00643B30" w:rsidRDefault="0062738B"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lastRenderedPageBreak/>
        <w:t>(</w:t>
      </w:r>
      <w:r w:rsidR="00510D91">
        <w:rPr>
          <w:rFonts w:ascii="Times New Roman" w:hAnsi="Times New Roman" w:cs="Times New Roman"/>
        </w:rPr>
        <w:t>navigate to auth/</w:t>
      </w:r>
      <w:proofErr w:type="spellStart"/>
      <w:r w:rsidR="00510D91">
        <w:rPr>
          <w:rFonts w:ascii="Times New Roman" w:hAnsi="Times New Roman" w:cs="Times New Roman"/>
        </w:rPr>
        <w:t>er</w:t>
      </w:r>
      <w:proofErr w:type="spellEnd"/>
      <w:r w:rsidR="00510D91">
        <w:rPr>
          <w:rFonts w:ascii="Times New Roman" w:hAnsi="Times New Roman" w:cs="Times New Roman"/>
        </w:rPr>
        <w:t>/information.java</w:t>
      </w:r>
      <w:r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510D91" w:rsidP="003C34A3">
      <w:pPr>
        <w:contextualSpacing/>
        <w:rPr>
          <w:rFonts w:ascii="Times New Roman" w:hAnsi="Times New Roman" w:cs="Times New Roman"/>
        </w:rPr>
      </w:pPr>
      <w:r>
        <w:rPr>
          <w:rFonts w:ascii="Times New Roman" w:hAnsi="Times New Roman" w:cs="Times New Roman"/>
        </w:rPr>
        <w:t xml:space="preserve">This file is used so that emergency responders can view their own personal information. </w:t>
      </w:r>
      <w:r w:rsidR="00FB31F8" w:rsidRPr="00643B30">
        <w:rPr>
          <w:rFonts w:ascii="Times New Roman" w:hAnsi="Times New Roman" w:cs="Times New Roman"/>
        </w:rPr>
        <w:t xml:space="preserve">Please use ASIDE to annotate the access control logic for the </w:t>
      </w:r>
      <w:r w:rsidR="00712596" w:rsidRPr="00643B30">
        <w:rPr>
          <w:rFonts w:ascii="Times New Roman" w:hAnsi="Times New Roman" w:cs="Times New Roman"/>
        </w:rPr>
        <w:t>last</w:t>
      </w:r>
      <w:r w:rsidR="005E3D57">
        <w:rPr>
          <w:rFonts w:ascii="Times New Roman" w:hAnsi="Times New Roman" w:cs="Times New Roman"/>
        </w:rPr>
        <w:t xml:space="preserve"> two</w:t>
      </w:r>
      <w:r w:rsidR="00FB31F8" w:rsidRPr="00643B30">
        <w:rPr>
          <w:rFonts w:ascii="Times New Roman" w:hAnsi="Times New Roman" w:cs="Times New Roman"/>
        </w:rPr>
        <w:t>sensitive operation</w:t>
      </w:r>
      <w:r w:rsidR="005E3D57">
        <w:rPr>
          <w:rFonts w:ascii="Times New Roman" w:hAnsi="Times New Roman" w:cs="Times New Roman"/>
        </w:rPr>
        <w:t>s</w:t>
      </w:r>
      <w:r w:rsidR="00FB31F8" w:rsidRPr="00643B30">
        <w:rPr>
          <w:rFonts w:ascii="Times New Roman" w:hAnsi="Times New Roman" w:cs="Times New Roman"/>
        </w:rPr>
        <w:t>.</w:t>
      </w:r>
    </w:p>
    <w:p w:rsidR="00FB31F8" w:rsidRPr="00643B30" w:rsidRDefault="00FB31F8" w:rsidP="003C34A3">
      <w:pPr>
        <w:contextualSpacing/>
        <w:rPr>
          <w:rFonts w:ascii="Times New Roman" w:hAnsi="Times New Roman" w:cs="Times New Roman"/>
        </w:rPr>
      </w:pPr>
    </w:p>
    <w:p w:rsidR="00FB31F8" w:rsidRPr="00643B30" w:rsidRDefault="00FB31F8" w:rsidP="003C34A3">
      <w:pPr>
        <w:contextualSpacing/>
        <w:rPr>
          <w:rFonts w:ascii="Times New Roman" w:hAnsi="Times New Roman" w:cs="Times New Roman"/>
        </w:rPr>
      </w:pPr>
      <w:r w:rsidRPr="00643B30">
        <w:rPr>
          <w:rFonts w:ascii="Times New Roman" w:hAnsi="Times New Roman" w:cs="Times New Roman"/>
        </w:rPr>
        <w:t>(wait)</w:t>
      </w:r>
    </w:p>
    <w:p w:rsidR="00FB31F8" w:rsidRPr="00643B30" w:rsidRDefault="00FB31F8" w:rsidP="003C34A3">
      <w:pPr>
        <w:contextualSpacing/>
        <w:rPr>
          <w:rFonts w:ascii="Times New Roman" w:hAnsi="Times New Roman" w:cs="Times New Roman"/>
        </w:rPr>
      </w:pPr>
    </w:p>
    <w:p w:rsidR="003B7AA5" w:rsidRDefault="003B7AA5" w:rsidP="003C34A3">
      <w:pPr>
        <w:contextualSpacing/>
        <w:rPr>
          <w:rFonts w:ascii="Times New Roman" w:hAnsi="Times New Roman" w:cs="Times New Roman"/>
        </w:rPr>
      </w:pPr>
      <w:r w:rsidRPr="00643B30">
        <w:rPr>
          <w:rFonts w:ascii="Times New Roman" w:hAnsi="Times New Roman" w:cs="Times New Roman"/>
        </w:rPr>
        <w:t>(Ask questions in interview printout)</w:t>
      </w:r>
    </w:p>
    <w:p w:rsidR="00591239" w:rsidRPr="00643B30" w:rsidRDefault="00591239"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Now that we are done looking at all the annotation requests. I'd like to ask a few questions about ASIDE as a whole.</w:t>
      </w:r>
    </w:p>
    <w:p w:rsidR="003B7AA5" w:rsidRPr="00643B30" w:rsidRDefault="003B7AA5" w:rsidP="003C34A3">
      <w:pPr>
        <w:contextualSpacing/>
        <w:rPr>
          <w:rFonts w:ascii="Times New Roman" w:hAnsi="Times New Roman" w:cs="Times New Roman"/>
        </w:rPr>
      </w:pPr>
    </w:p>
    <w:p w:rsidR="003B7AA5" w:rsidRPr="00643B30" w:rsidRDefault="003B7AA5" w:rsidP="003C34A3">
      <w:pPr>
        <w:contextualSpacing/>
        <w:rPr>
          <w:rFonts w:ascii="Times New Roman" w:hAnsi="Times New Roman" w:cs="Times New Roman"/>
        </w:rPr>
      </w:pPr>
      <w:r w:rsidRPr="00643B30">
        <w:rPr>
          <w:rFonts w:ascii="Times New Roman" w:hAnsi="Times New Roman" w:cs="Times New Roman"/>
        </w:rPr>
        <w:t>(Ask last section of questions in interview printout)</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I'm going to stop the recorder now.</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(stop recorder)</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That's it. That's all we need. Thanks so much for your time and participation in our study.</w:t>
      </w:r>
    </w:p>
    <w:p w:rsidR="006F20D6" w:rsidRPr="00643B30" w:rsidRDefault="006F20D6" w:rsidP="003C34A3">
      <w:pPr>
        <w:contextualSpacing/>
        <w:rPr>
          <w:rFonts w:ascii="Times New Roman" w:hAnsi="Times New Roman" w:cs="Times New Roman"/>
        </w:rPr>
      </w:pPr>
    </w:p>
    <w:p w:rsidR="006F20D6" w:rsidRPr="00643B30" w:rsidRDefault="006F20D6" w:rsidP="003C34A3">
      <w:pPr>
        <w:contextualSpacing/>
        <w:rPr>
          <w:rFonts w:ascii="Times New Roman" w:hAnsi="Times New Roman" w:cs="Times New Roman"/>
        </w:rPr>
      </w:pPr>
      <w:r w:rsidRPr="00643B30">
        <w:rPr>
          <w:rFonts w:ascii="Times New Roman" w:hAnsi="Times New Roman" w:cs="Times New Roman"/>
        </w:rPr>
        <w:t>Here is your compensation</w:t>
      </w:r>
    </w:p>
    <w:p w:rsidR="006F20D6" w:rsidRPr="00643B30" w:rsidRDefault="006F20D6" w:rsidP="003C34A3">
      <w:pPr>
        <w:contextualSpacing/>
        <w:rPr>
          <w:rFonts w:ascii="Times New Roman" w:hAnsi="Times New Roman" w:cs="Times New Roman"/>
        </w:rPr>
      </w:pPr>
    </w:p>
    <w:p w:rsidR="006F20D6" w:rsidRDefault="006F20D6" w:rsidP="003C34A3">
      <w:pPr>
        <w:contextualSpacing/>
        <w:rPr>
          <w:rFonts w:ascii="Times New Roman" w:hAnsi="Times New Roman" w:cs="Times New Roman"/>
        </w:rPr>
      </w:pPr>
      <w:r w:rsidRPr="00643B30">
        <w:rPr>
          <w:rFonts w:ascii="Times New Roman" w:hAnsi="Times New Roman" w:cs="Times New Roman"/>
        </w:rPr>
        <w:t>(Hand over compensation</w:t>
      </w:r>
      <w:r w:rsidR="00BB666D">
        <w:rPr>
          <w:rFonts w:ascii="Times New Roman" w:hAnsi="Times New Roman" w:cs="Times New Roman"/>
        </w:rPr>
        <w:t>, get signature</w:t>
      </w:r>
      <w:r w:rsidRPr="00643B30">
        <w:rPr>
          <w:rFonts w:ascii="Times New Roman" w:hAnsi="Times New Roman" w:cs="Times New Roman"/>
        </w:rPr>
        <w:t>)</w:t>
      </w: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3C34A3" w:rsidRDefault="003C34A3"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p>
    <w:p w:rsidR="00C96CC9" w:rsidRDefault="00C96CC9" w:rsidP="003C34A3">
      <w:pPr>
        <w:contextualSpacing/>
        <w:rPr>
          <w:rFonts w:ascii="Times New Roman" w:hAnsi="Times New Roman" w:cs="Times New Roman"/>
        </w:rPr>
      </w:pPr>
      <w:r>
        <w:rPr>
          <w:rFonts w:ascii="Times New Roman" w:hAnsi="Times New Roman" w:cs="Times New Roman"/>
        </w:rPr>
        <w:t>INTERVIEWER NOTES</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adverseEventChart</w:t>
      </w:r>
      <w:proofErr w:type="spellEnd"/>
    </w:p>
    <w:p w:rsidR="008367E2" w:rsidRDefault="008367E2" w:rsidP="003C34A3">
      <w:pPr>
        <w:tabs>
          <w:tab w:val="left" w:pos="810"/>
        </w:tabs>
        <w:contextualSpacing/>
        <w:rPr>
          <w:rFonts w:ascii="Times New Roman" w:hAnsi="Times New Roman" w:cs="Times New Roman"/>
        </w:rPr>
      </w:pPr>
      <w:proofErr w:type="spellStart"/>
      <w:r>
        <w:rPr>
          <w:rFonts w:ascii="Times New Roman" w:hAnsi="Times New Roman" w:cs="Times New Roman"/>
        </w:rPr>
        <w:t>pha</w:t>
      </w:r>
      <w:proofErr w:type="spellEnd"/>
      <w:r>
        <w:rPr>
          <w:rFonts w:ascii="Times New Roman" w:hAnsi="Times New Roman" w:cs="Times New Roman"/>
        </w:rPr>
        <w:t xml:space="preserve"> folder </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role check </w:t>
      </w:r>
      <w:proofErr w:type="spellStart"/>
      <w:r>
        <w:rPr>
          <w:rFonts w:ascii="Times New Roman" w:hAnsi="Times New Roman" w:cs="Times New Roman"/>
        </w:rPr>
        <w:t>pha</w:t>
      </w:r>
      <w:proofErr w:type="spellEnd"/>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simple example</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26 marker</w:t>
      </w:r>
    </w:p>
    <w:p w:rsidR="008367E2" w:rsidRDefault="008367E2" w:rsidP="003C34A3">
      <w:pPr>
        <w:contextualSpacing/>
        <w:rPr>
          <w:rFonts w:ascii="Times New Roman" w:hAnsi="Times New Roman" w:cs="Times New Roman"/>
        </w:rPr>
      </w:pP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editNDCodes</w:t>
      </w:r>
      <w:proofErr w:type="spellEnd"/>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admin folder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 xml:space="preserve">code edits </w:t>
      </w:r>
      <w:proofErr w:type="spellStart"/>
      <w:r>
        <w:rPr>
          <w:rFonts w:ascii="Times New Roman" w:hAnsi="Times New Roman" w:cs="Times New Roman"/>
        </w:rPr>
        <w:t>nd</w:t>
      </w:r>
      <w:proofErr w:type="spellEnd"/>
      <w:r>
        <w:rPr>
          <w:rFonts w:ascii="Times New Roman" w:hAnsi="Times New Roman" w:cs="Times New Roman"/>
        </w:rPr>
        <w:t xml:space="preserve"> codes</w:t>
      </w:r>
    </w:p>
    <w:p w:rsidR="00B44678" w:rsidRDefault="00B44678" w:rsidP="003C34A3">
      <w:pPr>
        <w:tabs>
          <w:tab w:val="left" w:pos="810"/>
        </w:tabs>
        <w:contextualSpacing/>
        <w:rPr>
          <w:rFonts w:ascii="Times New Roman" w:hAnsi="Times New Roman" w:cs="Times New Roman"/>
        </w:rPr>
      </w:pPr>
      <w:r>
        <w:rPr>
          <w:rFonts w:ascii="Times New Roman" w:hAnsi="Times New Roman" w:cs="Times New Roman"/>
        </w:rPr>
        <w:t>simple example, not trainer</w:t>
      </w:r>
    </w:p>
    <w:p w:rsidR="008367E2" w:rsidRDefault="008367E2" w:rsidP="003C34A3">
      <w:pPr>
        <w:tabs>
          <w:tab w:val="left" w:pos="810"/>
        </w:tabs>
        <w:contextualSpacing/>
        <w:rPr>
          <w:rFonts w:ascii="Times New Roman" w:hAnsi="Times New Roman" w:cs="Times New Roman"/>
        </w:rPr>
      </w:pPr>
      <w:r>
        <w:rPr>
          <w:rFonts w:ascii="Times New Roman" w:hAnsi="Times New Roman" w:cs="Times New Roman"/>
        </w:rPr>
        <w:t>line 48 marker</w:t>
      </w:r>
    </w:p>
    <w:p w:rsidR="00C96CC9" w:rsidRDefault="00C96CC9" w:rsidP="003C34A3">
      <w:pPr>
        <w:contextualSpacing/>
        <w:rPr>
          <w:rFonts w:ascii="Times New Roman" w:hAnsi="Times New Roman" w:cs="Times New Roman"/>
        </w:rPr>
      </w:pPr>
    </w:p>
    <w:p w:rsidR="00DB4771" w:rsidRDefault="00B01370" w:rsidP="003C34A3">
      <w:pPr>
        <w:tabs>
          <w:tab w:val="left" w:pos="810"/>
        </w:tabs>
        <w:contextualSpacing/>
        <w:rPr>
          <w:rFonts w:ascii="Times New Roman" w:hAnsi="Times New Roman" w:cs="Times New Roman"/>
        </w:rPr>
      </w:pPr>
      <w:r>
        <w:rPr>
          <w:rFonts w:ascii="Times New Roman" w:hAnsi="Times New Roman" w:cs="Times New Roman"/>
        </w:rPr>
        <w:lastRenderedPageBreak/>
        <w:t>3</w:t>
      </w:r>
      <w:r w:rsidR="00DB4771">
        <w:rPr>
          <w:rFonts w:ascii="Times New Roman" w:hAnsi="Times New Roman" w:cs="Times New Roman"/>
        </w:rPr>
        <w:t>.</w:t>
      </w:r>
      <w:r w:rsidR="008367E2">
        <w:rPr>
          <w:rFonts w:ascii="Times New Roman" w:hAnsi="Times New Roman" w:cs="Times New Roman"/>
        </w:rPr>
        <w:t>addER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role check admin</w:t>
      </w:r>
    </w:p>
    <w:p w:rsidR="00B44678" w:rsidRDefault="00FB215C" w:rsidP="003C34A3">
      <w:pPr>
        <w:tabs>
          <w:tab w:val="left" w:pos="810"/>
        </w:tabs>
        <w:contextualSpacing/>
        <w:rPr>
          <w:rFonts w:ascii="Times New Roman" w:hAnsi="Times New Roman" w:cs="Times New Roman"/>
        </w:rPr>
      </w:pPr>
      <w:r>
        <w:rPr>
          <w:rFonts w:ascii="Times New Roman" w:hAnsi="Times New Roman" w:cs="Times New Roman"/>
        </w:rPr>
        <w:t>role checking code present</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adds emergency responder users</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sets the stage for vulnerability detection in number 4</w:t>
      </w:r>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line 36 marker</w:t>
      </w:r>
    </w:p>
    <w:p w:rsidR="00C62EA9" w:rsidRDefault="00C62EA9" w:rsidP="003C34A3">
      <w:pPr>
        <w:tabs>
          <w:tab w:val="left" w:pos="810"/>
        </w:tabs>
        <w:contextualSpacing/>
        <w:rPr>
          <w:rFonts w:ascii="Times New Roman" w:hAnsi="Times New Roman" w:cs="Times New Roman"/>
        </w:rPr>
      </w:pPr>
    </w:p>
    <w:p w:rsidR="00C62EA9" w:rsidRDefault="00C62EA9" w:rsidP="00C62EA9">
      <w:pPr>
        <w:contextualSpacing/>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AddHCP</w:t>
      </w:r>
      <w:proofErr w:type="spellEnd"/>
    </w:p>
    <w:p w:rsidR="00C62EA9" w:rsidRDefault="00C62EA9" w:rsidP="00C62EA9">
      <w:pPr>
        <w:contextualSpacing/>
        <w:rPr>
          <w:rFonts w:ascii="Times New Roman" w:hAnsi="Times New Roman" w:cs="Times New Roman"/>
        </w:rPr>
      </w:pPr>
      <w:r>
        <w:rPr>
          <w:rFonts w:ascii="Times New Roman" w:hAnsi="Times New Roman" w:cs="Times New Roman"/>
        </w:rPr>
        <w:t>admin folder</w:t>
      </w:r>
    </w:p>
    <w:p w:rsidR="00FB215C" w:rsidRDefault="00C62EA9" w:rsidP="00C62EA9">
      <w:pPr>
        <w:contextualSpacing/>
        <w:rPr>
          <w:rFonts w:ascii="Times New Roman" w:hAnsi="Times New Roman" w:cs="Times New Roman"/>
        </w:rPr>
      </w:pPr>
      <w:r>
        <w:rPr>
          <w:rFonts w:ascii="Times New Roman" w:hAnsi="Times New Roman" w:cs="Times New Roman"/>
        </w:rPr>
        <w:t>role check admin, not vulnerable</w:t>
      </w:r>
    </w:p>
    <w:p w:rsidR="00C62EA9" w:rsidRDefault="00C62EA9" w:rsidP="00C62EA9">
      <w:pPr>
        <w:contextualSpacing/>
        <w:rPr>
          <w:rFonts w:ascii="Times New Roman" w:hAnsi="Times New Roman" w:cs="Times New Roman"/>
        </w:rPr>
      </w:pPr>
      <w:r>
        <w:rPr>
          <w:rFonts w:ascii="Times New Roman" w:hAnsi="Times New Roman" w:cs="Times New Roman"/>
        </w:rPr>
        <w:t>aside shows vulnerable</w:t>
      </w:r>
    </w:p>
    <w:p w:rsidR="00FB215C" w:rsidRDefault="00FB215C" w:rsidP="00C62EA9">
      <w:pPr>
        <w:contextualSpacing/>
        <w:rPr>
          <w:rFonts w:ascii="Times New Roman" w:hAnsi="Times New Roman" w:cs="Times New Roman"/>
        </w:rPr>
      </w:pPr>
      <w:r>
        <w:rPr>
          <w:rFonts w:ascii="Times New Roman" w:hAnsi="Times New Roman" w:cs="Times New Roman"/>
        </w:rPr>
        <w:t>code adds health care provider workers, shows vulnerability</w:t>
      </w:r>
    </w:p>
    <w:p w:rsidR="00C62EA9" w:rsidRDefault="00C62EA9" w:rsidP="00C62EA9">
      <w:pPr>
        <w:tabs>
          <w:tab w:val="left" w:pos="810"/>
        </w:tabs>
        <w:contextualSpacing/>
        <w:rPr>
          <w:rFonts w:ascii="Times New Roman" w:hAnsi="Times New Roman" w:cs="Times New Roman"/>
        </w:rPr>
      </w:pPr>
      <w:r>
        <w:rPr>
          <w:rFonts w:ascii="Times New Roman" w:hAnsi="Times New Roman" w:cs="Times New Roman"/>
        </w:rPr>
        <w:t>line 35 marker</w:t>
      </w:r>
    </w:p>
    <w:p w:rsidR="00DB4771" w:rsidRDefault="00DB4771" w:rsidP="003C34A3">
      <w:pPr>
        <w:tabs>
          <w:tab w:val="left" w:pos="810"/>
        </w:tabs>
        <w:contextualSpacing/>
        <w:rPr>
          <w:rFonts w:ascii="Times New Roman" w:hAnsi="Times New Roman" w:cs="Times New Roman"/>
        </w:rPr>
      </w:pPr>
    </w:p>
    <w:p w:rsidR="00DB4771" w:rsidRDefault="00C62EA9" w:rsidP="003C34A3">
      <w:pPr>
        <w:tabs>
          <w:tab w:val="left" w:pos="810"/>
        </w:tabs>
        <w:contextualSpacing/>
        <w:rPr>
          <w:rFonts w:ascii="Times New Roman" w:hAnsi="Times New Roman" w:cs="Times New Roman"/>
        </w:rPr>
      </w:pPr>
      <w:r>
        <w:rPr>
          <w:rFonts w:ascii="Times New Roman" w:hAnsi="Times New Roman" w:cs="Times New Roman"/>
        </w:rPr>
        <w:t>5</w:t>
      </w:r>
      <w:r w:rsidR="008367E2">
        <w:rPr>
          <w:rFonts w:ascii="Times New Roman" w:hAnsi="Times New Roman" w:cs="Times New Roman"/>
        </w:rPr>
        <w:t xml:space="preserve">. </w:t>
      </w:r>
      <w:proofErr w:type="spellStart"/>
      <w:r w:rsidR="008367E2">
        <w:rPr>
          <w:rFonts w:ascii="Times New Roman" w:hAnsi="Times New Roman" w:cs="Times New Roman"/>
        </w:rPr>
        <w:t>addPHA</w:t>
      </w:r>
      <w:proofErr w:type="spellEnd"/>
    </w:p>
    <w:p w:rsidR="00DB4771" w:rsidRDefault="00DB4771" w:rsidP="003C34A3">
      <w:pPr>
        <w:tabs>
          <w:tab w:val="left" w:pos="810"/>
        </w:tabs>
        <w:contextualSpacing/>
        <w:rPr>
          <w:rFonts w:ascii="Times New Roman" w:hAnsi="Times New Roman" w:cs="Times New Roman"/>
        </w:rPr>
      </w:pPr>
      <w:r>
        <w:rPr>
          <w:rFonts w:ascii="Times New Roman" w:hAnsi="Times New Roman" w:cs="Times New Roman"/>
        </w:rPr>
        <w:t>admin folder</w:t>
      </w:r>
    </w:p>
    <w:p w:rsidR="00DB4771" w:rsidRDefault="00D23B68" w:rsidP="003C34A3">
      <w:pPr>
        <w:tabs>
          <w:tab w:val="left" w:pos="810"/>
        </w:tabs>
        <w:contextualSpacing/>
        <w:rPr>
          <w:rFonts w:ascii="Times New Roman" w:hAnsi="Times New Roman" w:cs="Times New Roman"/>
        </w:rPr>
      </w:pPr>
      <w:r>
        <w:rPr>
          <w:rFonts w:ascii="Times New Roman" w:hAnsi="Times New Roman" w:cs="Times New Roman"/>
        </w:rPr>
        <w:t>no role checking, vulnerable</w:t>
      </w:r>
    </w:p>
    <w:p w:rsidR="00B01370" w:rsidRDefault="00B01370" w:rsidP="003C34A3">
      <w:pPr>
        <w:tabs>
          <w:tab w:val="left" w:pos="810"/>
        </w:tabs>
        <w:contextualSpacing/>
        <w:rPr>
          <w:rFonts w:ascii="Times New Roman" w:hAnsi="Times New Roman" w:cs="Times New Roman"/>
        </w:rPr>
      </w:pPr>
      <w:r>
        <w:rPr>
          <w:rFonts w:ascii="Times New Roman" w:hAnsi="Times New Roman" w:cs="Times New Roman"/>
        </w:rPr>
        <w:t>aside shows vulnerable</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adds pharmacist , shows vulnerability, role checking code not present</w:t>
      </w:r>
    </w:p>
    <w:p w:rsidR="00DB4771" w:rsidRDefault="00DB4771" w:rsidP="00C62EA9">
      <w:pPr>
        <w:tabs>
          <w:tab w:val="left" w:pos="810"/>
        </w:tabs>
        <w:contextualSpacing/>
        <w:rPr>
          <w:rFonts w:ascii="Times New Roman" w:hAnsi="Times New Roman" w:cs="Times New Roman"/>
        </w:rPr>
      </w:pPr>
      <w:r>
        <w:rPr>
          <w:rFonts w:ascii="Times New Roman" w:hAnsi="Times New Roman" w:cs="Times New Roman"/>
        </w:rPr>
        <w:t>line 27 marker</w:t>
      </w:r>
    </w:p>
    <w:p w:rsidR="00C96CC9" w:rsidRDefault="00C96CC9" w:rsidP="003C34A3">
      <w:pPr>
        <w:tabs>
          <w:tab w:val="left" w:pos="810"/>
        </w:tabs>
        <w:contextualSpacing/>
        <w:rPr>
          <w:rFonts w:ascii="Times New Roman" w:hAnsi="Times New Roman" w:cs="Times New Roman"/>
        </w:rPr>
      </w:pPr>
    </w:p>
    <w:p w:rsidR="00C96CC9" w:rsidRDefault="006A038E" w:rsidP="003C34A3">
      <w:pPr>
        <w:tabs>
          <w:tab w:val="left" w:pos="810"/>
        </w:tabs>
        <w:contextualSpacing/>
        <w:rPr>
          <w:rFonts w:ascii="Times New Roman" w:hAnsi="Times New Roman" w:cs="Times New Roman"/>
        </w:rPr>
      </w:pPr>
      <w:r>
        <w:rPr>
          <w:rFonts w:ascii="Times New Roman" w:hAnsi="Times New Roman" w:cs="Times New Roman"/>
        </w:rPr>
        <w:t>6</w:t>
      </w:r>
      <w:r w:rsidR="00C96CC9">
        <w:rPr>
          <w:rFonts w:ascii="Times New Roman" w:hAnsi="Times New Roman" w:cs="Times New Roman"/>
        </w:rPr>
        <w:t>.er/</w:t>
      </w:r>
      <w:r w:rsidR="008367E2">
        <w:rPr>
          <w:rFonts w:ascii="Times New Roman" w:hAnsi="Times New Roman" w:cs="Times New Roman"/>
        </w:rPr>
        <w:t>information</w:t>
      </w:r>
    </w:p>
    <w:p w:rsidR="00DB4771" w:rsidRDefault="00C96CC9" w:rsidP="003C34A3">
      <w:pPr>
        <w:tabs>
          <w:tab w:val="left" w:pos="810"/>
        </w:tabs>
        <w:contextualSpacing/>
        <w:rPr>
          <w:rFonts w:ascii="Times New Roman" w:hAnsi="Times New Roman" w:cs="Times New Roman"/>
        </w:rPr>
      </w:pPr>
      <w:proofErr w:type="spellStart"/>
      <w:r>
        <w:rPr>
          <w:rFonts w:ascii="Times New Roman" w:hAnsi="Times New Roman" w:cs="Times New Roman"/>
        </w:rPr>
        <w:t>er</w:t>
      </w:r>
      <w:proofErr w:type="spellEnd"/>
      <w:r>
        <w:rPr>
          <w:rFonts w:ascii="Times New Roman" w:hAnsi="Times New Roman" w:cs="Times New Roman"/>
        </w:rPr>
        <w:t xml:space="preserve"> folder </w:t>
      </w:r>
    </w:p>
    <w:p w:rsidR="005E3D57" w:rsidRDefault="00C96CC9" w:rsidP="003C34A3">
      <w:pPr>
        <w:tabs>
          <w:tab w:val="left" w:pos="810"/>
        </w:tabs>
        <w:contextualSpacing/>
        <w:rPr>
          <w:rFonts w:ascii="Times New Roman" w:hAnsi="Times New Roman" w:cs="Times New Roman"/>
        </w:rPr>
      </w:pPr>
      <w:r>
        <w:rPr>
          <w:rFonts w:ascii="Times New Roman" w:hAnsi="Times New Roman" w:cs="Times New Roman"/>
        </w:rPr>
        <w:t>Access control provided based on session at line 7 not vulnerable true positive</w:t>
      </w:r>
    </w:p>
    <w:p w:rsidR="00FB215C" w:rsidRDefault="00FB215C" w:rsidP="003C34A3">
      <w:pPr>
        <w:tabs>
          <w:tab w:val="left" w:pos="810"/>
        </w:tabs>
        <w:contextualSpacing/>
        <w:rPr>
          <w:rFonts w:ascii="Times New Roman" w:hAnsi="Times New Roman" w:cs="Times New Roman"/>
        </w:rPr>
      </w:pPr>
      <w:r>
        <w:rPr>
          <w:rFonts w:ascii="Times New Roman" w:hAnsi="Times New Roman" w:cs="Times New Roman"/>
        </w:rPr>
        <w:t>code allows emergency responders to view their own information</w:t>
      </w:r>
    </w:p>
    <w:p w:rsidR="005E3D57" w:rsidRDefault="005E3D57" w:rsidP="003C34A3">
      <w:pPr>
        <w:tabs>
          <w:tab w:val="left" w:pos="810"/>
        </w:tabs>
        <w:contextualSpacing/>
        <w:rPr>
          <w:rFonts w:ascii="Times New Roman" w:hAnsi="Times New Roman" w:cs="Times New Roman"/>
        </w:rPr>
      </w:pPr>
      <w:r>
        <w:rPr>
          <w:rFonts w:ascii="Times New Roman" w:hAnsi="Times New Roman" w:cs="Times New Roman"/>
        </w:rPr>
        <w:t>Multiple Requests</w:t>
      </w:r>
    </w:p>
    <w:p w:rsidR="00C96CC9" w:rsidRDefault="009424A7" w:rsidP="003C34A3">
      <w:pPr>
        <w:tabs>
          <w:tab w:val="left" w:pos="810"/>
        </w:tabs>
        <w:contextualSpacing/>
        <w:rPr>
          <w:rFonts w:ascii="Times New Roman" w:hAnsi="Times New Roman" w:cs="Times New Roman"/>
        </w:rPr>
      </w:pPr>
      <w:r>
        <w:rPr>
          <w:rFonts w:ascii="Times New Roman" w:hAnsi="Times New Roman" w:cs="Times New Roman"/>
        </w:rPr>
        <w:t>line 20</w:t>
      </w:r>
      <w:r w:rsidR="00C96CC9">
        <w:rPr>
          <w:rFonts w:ascii="Times New Roman" w:hAnsi="Times New Roman" w:cs="Times New Roman"/>
        </w:rPr>
        <w:t xml:space="preserve"> marker</w:t>
      </w:r>
      <w:r w:rsidR="005E3D57">
        <w:rPr>
          <w:rFonts w:ascii="Times New Roman" w:hAnsi="Times New Roman" w:cs="Times New Roman"/>
        </w:rPr>
        <w:t xml:space="preserve"> and line 24 marker</w:t>
      </w:r>
    </w:p>
    <w:p w:rsidR="00C96CC9" w:rsidRDefault="00C96CC9" w:rsidP="003C34A3">
      <w:pPr>
        <w:tabs>
          <w:tab w:val="left" w:pos="810"/>
        </w:tabs>
        <w:contextualSpacing/>
        <w:rPr>
          <w:rFonts w:ascii="Times New Roman" w:hAnsi="Times New Roman" w:cs="Times New Roman"/>
        </w:rPr>
      </w:pPr>
    </w:p>
    <w:p w:rsidR="009424A7" w:rsidRDefault="009424A7" w:rsidP="003C34A3">
      <w:pPr>
        <w:tabs>
          <w:tab w:val="left" w:pos="810"/>
        </w:tabs>
        <w:contextualSpacing/>
        <w:rPr>
          <w:rFonts w:ascii="Times New Roman" w:hAnsi="Times New Roman" w:cs="Times New Roman"/>
        </w:rPr>
      </w:pPr>
    </w:p>
    <w:p w:rsidR="006F20D6" w:rsidRPr="00C96CC9" w:rsidRDefault="006F20D6" w:rsidP="003C34A3">
      <w:pPr>
        <w:tabs>
          <w:tab w:val="left" w:pos="810"/>
        </w:tabs>
        <w:contextualSpacing/>
        <w:rPr>
          <w:rFonts w:ascii="Times New Roman" w:hAnsi="Times New Roman" w:cs="Times New Roman"/>
        </w:rPr>
      </w:pPr>
    </w:p>
    <w:sectPr w:rsidR="006F20D6" w:rsidRPr="00C96CC9" w:rsidSect="001873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C2DF9"/>
    <w:rsid w:val="00004DD9"/>
    <w:rsid w:val="000177E3"/>
    <w:rsid w:val="00021B79"/>
    <w:rsid w:val="00052D85"/>
    <w:rsid w:val="00080A3C"/>
    <w:rsid w:val="00112052"/>
    <w:rsid w:val="00170477"/>
    <w:rsid w:val="00175513"/>
    <w:rsid w:val="00187329"/>
    <w:rsid w:val="001B072B"/>
    <w:rsid w:val="001B63DC"/>
    <w:rsid w:val="001C2DF9"/>
    <w:rsid w:val="001C2F45"/>
    <w:rsid w:val="00290811"/>
    <w:rsid w:val="002D7CE7"/>
    <w:rsid w:val="00324769"/>
    <w:rsid w:val="00325EF2"/>
    <w:rsid w:val="00366CFD"/>
    <w:rsid w:val="0038015E"/>
    <w:rsid w:val="00396B9D"/>
    <w:rsid w:val="003A79F8"/>
    <w:rsid w:val="003B7AA5"/>
    <w:rsid w:val="003C34A3"/>
    <w:rsid w:val="003D527F"/>
    <w:rsid w:val="00412F81"/>
    <w:rsid w:val="00427D02"/>
    <w:rsid w:val="00465B78"/>
    <w:rsid w:val="0047626C"/>
    <w:rsid w:val="00481DF2"/>
    <w:rsid w:val="00510D91"/>
    <w:rsid w:val="00533FA3"/>
    <w:rsid w:val="005504A2"/>
    <w:rsid w:val="00564CC2"/>
    <w:rsid w:val="00581206"/>
    <w:rsid w:val="00591239"/>
    <w:rsid w:val="005B0AA4"/>
    <w:rsid w:val="005C4E5C"/>
    <w:rsid w:val="005C797D"/>
    <w:rsid w:val="005E3D57"/>
    <w:rsid w:val="006061FA"/>
    <w:rsid w:val="00610517"/>
    <w:rsid w:val="0062738B"/>
    <w:rsid w:val="00642121"/>
    <w:rsid w:val="00643B30"/>
    <w:rsid w:val="00666F56"/>
    <w:rsid w:val="006776F4"/>
    <w:rsid w:val="006A038E"/>
    <w:rsid w:val="006F1270"/>
    <w:rsid w:val="006F20D6"/>
    <w:rsid w:val="00712596"/>
    <w:rsid w:val="00731449"/>
    <w:rsid w:val="00746801"/>
    <w:rsid w:val="00754C60"/>
    <w:rsid w:val="007748FB"/>
    <w:rsid w:val="00780C11"/>
    <w:rsid w:val="0078728A"/>
    <w:rsid w:val="007977ED"/>
    <w:rsid w:val="007B26C2"/>
    <w:rsid w:val="007F3795"/>
    <w:rsid w:val="00815429"/>
    <w:rsid w:val="008367E2"/>
    <w:rsid w:val="008C4220"/>
    <w:rsid w:val="008D22CD"/>
    <w:rsid w:val="008D5AB9"/>
    <w:rsid w:val="009141D4"/>
    <w:rsid w:val="00917F7A"/>
    <w:rsid w:val="00931CFD"/>
    <w:rsid w:val="009424A7"/>
    <w:rsid w:val="00994E77"/>
    <w:rsid w:val="009D2475"/>
    <w:rsid w:val="00A2083A"/>
    <w:rsid w:val="00A43BA2"/>
    <w:rsid w:val="00A47F28"/>
    <w:rsid w:val="00A628AD"/>
    <w:rsid w:val="00AA0016"/>
    <w:rsid w:val="00AB250A"/>
    <w:rsid w:val="00AC1F42"/>
    <w:rsid w:val="00AE066C"/>
    <w:rsid w:val="00AE7A86"/>
    <w:rsid w:val="00B01370"/>
    <w:rsid w:val="00B10319"/>
    <w:rsid w:val="00B12C5C"/>
    <w:rsid w:val="00B44678"/>
    <w:rsid w:val="00BB666D"/>
    <w:rsid w:val="00BD7393"/>
    <w:rsid w:val="00C01B10"/>
    <w:rsid w:val="00C039DE"/>
    <w:rsid w:val="00C3441C"/>
    <w:rsid w:val="00C62EA9"/>
    <w:rsid w:val="00C7361B"/>
    <w:rsid w:val="00C836D9"/>
    <w:rsid w:val="00C96CC9"/>
    <w:rsid w:val="00CB0E74"/>
    <w:rsid w:val="00CF2531"/>
    <w:rsid w:val="00D1073A"/>
    <w:rsid w:val="00D23B68"/>
    <w:rsid w:val="00D633DE"/>
    <w:rsid w:val="00D94C09"/>
    <w:rsid w:val="00DB4771"/>
    <w:rsid w:val="00DC3AEE"/>
    <w:rsid w:val="00DD64B4"/>
    <w:rsid w:val="00E32BD5"/>
    <w:rsid w:val="00E569B7"/>
    <w:rsid w:val="00E62A82"/>
    <w:rsid w:val="00E7149B"/>
    <w:rsid w:val="00E83195"/>
    <w:rsid w:val="00ED53F4"/>
    <w:rsid w:val="00EF76DF"/>
    <w:rsid w:val="00F14841"/>
    <w:rsid w:val="00F64858"/>
    <w:rsid w:val="00FB215C"/>
    <w:rsid w:val="00FB31F8"/>
    <w:rsid w:val="00FB3A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36D9"/>
    <w:rPr>
      <w:sz w:val="16"/>
      <w:szCs w:val="16"/>
    </w:rPr>
  </w:style>
  <w:style w:type="paragraph" w:styleId="CommentText">
    <w:name w:val="annotation text"/>
    <w:basedOn w:val="Normal"/>
    <w:link w:val="CommentTextChar"/>
    <w:uiPriority w:val="99"/>
    <w:semiHidden/>
    <w:unhideWhenUsed/>
    <w:rsid w:val="00C836D9"/>
    <w:rPr>
      <w:sz w:val="20"/>
      <w:szCs w:val="20"/>
    </w:rPr>
  </w:style>
  <w:style w:type="character" w:customStyle="1" w:styleId="CommentTextChar">
    <w:name w:val="Comment Text Char"/>
    <w:basedOn w:val="DefaultParagraphFont"/>
    <w:link w:val="CommentText"/>
    <w:uiPriority w:val="99"/>
    <w:semiHidden/>
    <w:rsid w:val="00C836D9"/>
    <w:rPr>
      <w:sz w:val="20"/>
      <w:szCs w:val="20"/>
    </w:rPr>
  </w:style>
  <w:style w:type="paragraph" w:styleId="CommentSubject">
    <w:name w:val="annotation subject"/>
    <w:basedOn w:val="CommentText"/>
    <w:next w:val="CommentText"/>
    <w:link w:val="CommentSubjectChar"/>
    <w:uiPriority w:val="99"/>
    <w:semiHidden/>
    <w:unhideWhenUsed/>
    <w:rsid w:val="00C836D9"/>
    <w:rPr>
      <w:b/>
      <w:bCs/>
    </w:rPr>
  </w:style>
  <w:style w:type="character" w:customStyle="1" w:styleId="CommentSubjectChar">
    <w:name w:val="Comment Subject Char"/>
    <w:basedOn w:val="CommentTextChar"/>
    <w:link w:val="CommentSubject"/>
    <w:uiPriority w:val="99"/>
    <w:semiHidden/>
    <w:rsid w:val="00C836D9"/>
    <w:rPr>
      <w:b/>
      <w:bCs/>
      <w:sz w:val="20"/>
      <w:szCs w:val="20"/>
    </w:rPr>
  </w:style>
  <w:style w:type="paragraph" w:styleId="BalloonText">
    <w:name w:val="Balloon Text"/>
    <w:basedOn w:val="Normal"/>
    <w:link w:val="BalloonTextChar"/>
    <w:uiPriority w:val="99"/>
    <w:semiHidden/>
    <w:unhideWhenUsed/>
    <w:rsid w:val="00C836D9"/>
    <w:rPr>
      <w:rFonts w:ascii="Tahoma" w:hAnsi="Tahoma" w:cs="Tahoma"/>
      <w:sz w:val="16"/>
      <w:szCs w:val="16"/>
    </w:rPr>
  </w:style>
  <w:style w:type="character" w:customStyle="1" w:styleId="BalloonTextChar">
    <w:name w:val="Balloon Text Char"/>
    <w:basedOn w:val="DefaultParagraphFont"/>
    <w:link w:val="BalloonText"/>
    <w:uiPriority w:val="99"/>
    <w:semiHidden/>
    <w:rsid w:val="00C83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36D9"/>
    <w:rPr>
      <w:sz w:val="16"/>
      <w:szCs w:val="16"/>
    </w:rPr>
  </w:style>
  <w:style w:type="paragraph" w:styleId="CommentText">
    <w:name w:val="annotation text"/>
    <w:basedOn w:val="Normal"/>
    <w:link w:val="CommentTextChar"/>
    <w:uiPriority w:val="99"/>
    <w:semiHidden/>
    <w:unhideWhenUsed/>
    <w:rsid w:val="00C836D9"/>
    <w:rPr>
      <w:sz w:val="20"/>
      <w:szCs w:val="20"/>
    </w:rPr>
  </w:style>
  <w:style w:type="character" w:customStyle="1" w:styleId="CommentTextChar">
    <w:name w:val="Comment Text Char"/>
    <w:basedOn w:val="DefaultParagraphFont"/>
    <w:link w:val="CommentText"/>
    <w:uiPriority w:val="99"/>
    <w:semiHidden/>
    <w:rsid w:val="00C836D9"/>
    <w:rPr>
      <w:sz w:val="20"/>
      <w:szCs w:val="20"/>
    </w:rPr>
  </w:style>
  <w:style w:type="paragraph" w:styleId="CommentSubject">
    <w:name w:val="annotation subject"/>
    <w:basedOn w:val="CommentText"/>
    <w:next w:val="CommentText"/>
    <w:link w:val="CommentSubjectChar"/>
    <w:uiPriority w:val="99"/>
    <w:semiHidden/>
    <w:unhideWhenUsed/>
    <w:rsid w:val="00C836D9"/>
    <w:rPr>
      <w:b/>
      <w:bCs/>
    </w:rPr>
  </w:style>
  <w:style w:type="character" w:customStyle="1" w:styleId="CommentSubjectChar">
    <w:name w:val="Comment Subject Char"/>
    <w:basedOn w:val="CommentTextChar"/>
    <w:link w:val="CommentSubject"/>
    <w:uiPriority w:val="99"/>
    <w:semiHidden/>
    <w:rsid w:val="00C836D9"/>
    <w:rPr>
      <w:b/>
      <w:bCs/>
      <w:sz w:val="20"/>
      <w:szCs w:val="20"/>
    </w:rPr>
  </w:style>
  <w:style w:type="paragraph" w:styleId="BalloonText">
    <w:name w:val="Balloon Text"/>
    <w:basedOn w:val="Normal"/>
    <w:link w:val="BalloonTextChar"/>
    <w:uiPriority w:val="99"/>
    <w:semiHidden/>
    <w:unhideWhenUsed/>
    <w:rsid w:val="00C836D9"/>
    <w:rPr>
      <w:rFonts w:ascii="Tahoma" w:hAnsi="Tahoma" w:cs="Tahoma"/>
      <w:sz w:val="16"/>
      <w:szCs w:val="16"/>
    </w:rPr>
  </w:style>
  <w:style w:type="character" w:customStyle="1" w:styleId="BalloonTextChar">
    <w:name w:val="Balloon Text Char"/>
    <w:basedOn w:val="DefaultParagraphFont"/>
    <w:link w:val="BalloonText"/>
    <w:uiPriority w:val="99"/>
    <w:semiHidden/>
    <w:rsid w:val="00C836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8EB89-2F52-4E9D-9055-3C354B6DF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W Thomas</dc:creator>
  <cp:lastModifiedBy>Tyler</cp:lastModifiedBy>
  <cp:revision>3</cp:revision>
  <dcterms:created xsi:type="dcterms:W3CDTF">2015-02-13T18:30:00Z</dcterms:created>
  <dcterms:modified xsi:type="dcterms:W3CDTF">2015-02-18T19:19:00Z</dcterms:modified>
</cp:coreProperties>
</file>